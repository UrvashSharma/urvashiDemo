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6794967"/>
        <w:docPartObj>
          <w:docPartGallery w:val="Cover Pages"/>
          <w:docPartUnique/>
        </w:docPartObj>
      </w:sdtPr>
      <w:sdtEndPr/>
      <w:sdtContent>
        <w:p w14:paraId="593BAF37" w14:textId="532B4148" w:rsidR="005811E7" w:rsidRDefault="005811E7">
          <w:r>
            <w:rPr>
              <w:noProof/>
              <w:lang w:val="en-GB" w:eastAsia="en-GB"/>
            </w:rPr>
            <mc:AlternateContent>
              <mc:Choice Requires="wpg">
                <w:drawing>
                  <wp:anchor distT="0" distB="0" distL="114300" distR="114300" simplePos="0" relativeHeight="251677696" behindDoc="0" locked="0" layoutInCell="1" allowOverlap="1" wp14:anchorId="715BFFF5" wp14:editId="71774D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074A8A" id="Group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5E0A68D4" wp14:editId="5064816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C2C5B" w14:textId="012A45B9" w:rsidR="00F70C8C" w:rsidRDefault="001D6E35">
                                <w:pPr>
                                  <w:jc w:val="right"/>
                                  <w:rPr>
                                    <w:color w:val="5B9BD5" w:themeColor="accent1"/>
                                    <w:sz w:val="64"/>
                                    <w:szCs w:val="64"/>
                                  </w:rPr>
                                </w:pPr>
                                <w:sdt>
                                  <w:sdtPr>
                                    <w:rPr>
                                      <w:rFonts w:eastAsiaTheme="majorEastAsia" w:cstheme="minorHAns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0C8C">
                                      <w:rPr>
                                        <w:rFonts w:eastAsiaTheme="majorEastAsia" w:cstheme="minorHAnsi"/>
                                        <w:caps/>
                                        <w:color w:val="5B9BD5" w:themeColor="accent1"/>
                                        <w:sz w:val="64"/>
                                        <w:szCs w:val="64"/>
                                      </w:rPr>
                                      <w:t>Logging and Auditing in 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EE8AA8" w14:textId="22192818" w:rsidR="00F70C8C" w:rsidRDefault="004054E5">
                                    <w:pPr>
                                      <w:jc w:val="right"/>
                                      <w:rPr>
                                        <w:smallCaps/>
                                        <w:color w:val="404040" w:themeColor="text1" w:themeTint="BF"/>
                                        <w:sz w:val="36"/>
                                        <w:szCs w:val="36"/>
                                      </w:rPr>
                                    </w:pPr>
                                    <w:r>
                                      <w:rPr>
                                        <w:color w:val="404040" w:themeColor="text1" w:themeTint="BF"/>
                                        <w:sz w:val="36"/>
                                        <w:szCs w:val="36"/>
                                      </w:rPr>
                                      <w:t>Published: March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0A68D4" id="_x0000_t202" coordsize="21600,21600" o:spt="202" path="m,l,21600r21600,l21600,xe">
                    <v:stroke joinstyle="miter"/>
                    <v:path gradientshapeok="t" o:connecttype="rect"/>
                  </v:shapetype>
                  <v:shape id="Text Box 154" o:spid="_x0000_s1026" type="#_x0000_t202" style="position:absolute;margin-left:0;margin-top:0;width:8in;height:286.5pt;z-index:2516746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96C2C5B" w14:textId="012A45B9" w:rsidR="00F70C8C" w:rsidRDefault="001D6E35">
                          <w:pPr>
                            <w:jc w:val="right"/>
                            <w:rPr>
                              <w:color w:val="5B9BD5" w:themeColor="accent1"/>
                              <w:sz w:val="64"/>
                              <w:szCs w:val="64"/>
                            </w:rPr>
                          </w:pPr>
                          <w:sdt>
                            <w:sdtPr>
                              <w:rPr>
                                <w:rFonts w:eastAsiaTheme="majorEastAsia" w:cstheme="minorHAns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0C8C">
                                <w:rPr>
                                  <w:rFonts w:eastAsiaTheme="majorEastAsia" w:cstheme="minorHAnsi"/>
                                  <w:caps/>
                                  <w:color w:val="5B9BD5" w:themeColor="accent1"/>
                                  <w:sz w:val="64"/>
                                  <w:szCs w:val="64"/>
                                </w:rPr>
                                <w:t>Logging and Auditing in 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EE8AA8" w14:textId="22192818" w:rsidR="00F70C8C" w:rsidRDefault="004054E5">
                              <w:pPr>
                                <w:jc w:val="right"/>
                                <w:rPr>
                                  <w:smallCaps/>
                                  <w:color w:val="404040" w:themeColor="text1" w:themeTint="BF"/>
                                  <w:sz w:val="36"/>
                                  <w:szCs w:val="36"/>
                                </w:rPr>
                              </w:pPr>
                              <w:r>
                                <w:rPr>
                                  <w:color w:val="404040" w:themeColor="text1" w:themeTint="BF"/>
                                  <w:sz w:val="36"/>
                                  <w:szCs w:val="36"/>
                                </w:rPr>
                                <w:t>Published: March 2017</w:t>
                              </w:r>
                            </w:p>
                          </w:sdtContent>
                        </w:sdt>
                      </w:txbxContent>
                    </v:textbox>
                    <w10:wrap type="square" anchorx="page" anchory="page"/>
                  </v:shape>
                </w:pict>
              </mc:Fallback>
            </mc:AlternateContent>
          </w:r>
        </w:p>
        <w:p w14:paraId="61BDC112" w14:textId="77777777" w:rsidR="005811E7" w:rsidRDefault="005811E7">
          <w:r>
            <w:br w:type="page"/>
          </w:r>
        </w:p>
      </w:sdtContent>
    </w:sdt>
    <w:p w14:paraId="02CCF175" w14:textId="77777777" w:rsidR="00231CA8" w:rsidRDefault="00231CA8" w:rsidP="00B4031B"/>
    <w:bookmarkStart w:id="0" w:name="_Toc472511030" w:displacedByCustomXml="next"/>
    <w:sdt>
      <w:sdtPr>
        <w:rPr>
          <w:rFonts w:asciiTheme="minorHAnsi" w:eastAsiaTheme="minorHAnsi" w:hAnsiTheme="minorHAnsi" w:cstheme="minorBidi"/>
          <w:color w:val="auto"/>
          <w:sz w:val="22"/>
          <w:szCs w:val="22"/>
        </w:rPr>
        <w:id w:val="-813942019"/>
        <w:docPartObj>
          <w:docPartGallery w:val="Table of Contents"/>
          <w:docPartUnique/>
        </w:docPartObj>
      </w:sdtPr>
      <w:sdtEndPr>
        <w:rPr>
          <w:b/>
          <w:bCs/>
          <w:noProof/>
        </w:rPr>
      </w:sdtEndPr>
      <w:sdtContent>
        <w:p w14:paraId="4567B9D5" w14:textId="544E3F64" w:rsidR="004B290E" w:rsidRDefault="004B290E">
          <w:pPr>
            <w:pStyle w:val="TOCHeading"/>
          </w:pPr>
          <w:r>
            <w:t>Contents</w:t>
          </w:r>
        </w:p>
        <w:p w14:paraId="4F327F0D" w14:textId="3EA2ACCF" w:rsidR="00181E2A" w:rsidRDefault="008123CD">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474923253" w:history="1">
            <w:r w:rsidR="00181E2A" w:rsidRPr="00D74804">
              <w:rPr>
                <w:rStyle w:val="Hyperlink"/>
                <w:noProof/>
              </w:rPr>
              <w:t>1.0 Introduction</w:t>
            </w:r>
            <w:r w:rsidR="00181E2A">
              <w:rPr>
                <w:noProof/>
                <w:webHidden/>
              </w:rPr>
              <w:tab/>
            </w:r>
            <w:r w:rsidR="00181E2A">
              <w:rPr>
                <w:noProof/>
                <w:webHidden/>
              </w:rPr>
              <w:fldChar w:fldCharType="begin"/>
            </w:r>
            <w:r w:rsidR="00181E2A">
              <w:rPr>
                <w:noProof/>
                <w:webHidden/>
              </w:rPr>
              <w:instrText xml:space="preserve"> PAGEREF _Toc474923253 \h </w:instrText>
            </w:r>
            <w:r w:rsidR="00181E2A">
              <w:rPr>
                <w:noProof/>
                <w:webHidden/>
              </w:rPr>
            </w:r>
            <w:r w:rsidR="00181E2A">
              <w:rPr>
                <w:noProof/>
                <w:webHidden/>
              </w:rPr>
              <w:fldChar w:fldCharType="separate"/>
            </w:r>
            <w:r w:rsidR="00181E2A">
              <w:rPr>
                <w:noProof/>
                <w:webHidden/>
              </w:rPr>
              <w:t>3</w:t>
            </w:r>
            <w:r w:rsidR="00181E2A">
              <w:rPr>
                <w:noProof/>
                <w:webHidden/>
              </w:rPr>
              <w:fldChar w:fldCharType="end"/>
            </w:r>
          </w:hyperlink>
        </w:p>
        <w:p w14:paraId="5F40ED9D" w14:textId="0C279117" w:rsidR="00181E2A" w:rsidRDefault="001D6E35">
          <w:pPr>
            <w:pStyle w:val="TOC2"/>
            <w:tabs>
              <w:tab w:val="right" w:leader="dot" w:pos="9350"/>
            </w:tabs>
            <w:rPr>
              <w:rFonts w:eastAsiaTheme="minorEastAsia"/>
              <w:noProof/>
            </w:rPr>
          </w:pPr>
          <w:hyperlink w:anchor="_Toc474923254" w:history="1">
            <w:r w:rsidR="00181E2A" w:rsidRPr="00D74804">
              <w:rPr>
                <w:rStyle w:val="Hyperlink"/>
                <w:noProof/>
              </w:rPr>
              <w:t>1.1 Overview</w:t>
            </w:r>
            <w:r w:rsidR="00181E2A">
              <w:rPr>
                <w:noProof/>
                <w:webHidden/>
              </w:rPr>
              <w:tab/>
            </w:r>
            <w:r w:rsidR="00181E2A">
              <w:rPr>
                <w:noProof/>
                <w:webHidden/>
              </w:rPr>
              <w:fldChar w:fldCharType="begin"/>
            </w:r>
            <w:r w:rsidR="00181E2A">
              <w:rPr>
                <w:noProof/>
                <w:webHidden/>
              </w:rPr>
              <w:instrText xml:space="preserve"> PAGEREF _Toc474923254 \h </w:instrText>
            </w:r>
            <w:r w:rsidR="00181E2A">
              <w:rPr>
                <w:noProof/>
                <w:webHidden/>
              </w:rPr>
            </w:r>
            <w:r w:rsidR="00181E2A">
              <w:rPr>
                <w:noProof/>
                <w:webHidden/>
              </w:rPr>
              <w:fldChar w:fldCharType="separate"/>
            </w:r>
            <w:r w:rsidR="00181E2A">
              <w:rPr>
                <w:noProof/>
                <w:webHidden/>
              </w:rPr>
              <w:t>3</w:t>
            </w:r>
            <w:r w:rsidR="00181E2A">
              <w:rPr>
                <w:noProof/>
                <w:webHidden/>
              </w:rPr>
              <w:fldChar w:fldCharType="end"/>
            </w:r>
          </w:hyperlink>
        </w:p>
        <w:p w14:paraId="58E87C58" w14:textId="0474D4D1" w:rsidR="00181E2A" w:rsidRDefault="001D6E35">
          <w:pPr>
            <w:pStyle w:val="TOC2"/>
            <w:tabs>
              <w:tab w:val="right" w:leader="dot" w:pos="9350"/>
            </w:tabs>
            <w:rPr>
              <w:rFonts w:eastAsiaTheme="minorEastAsia"/>
              <w:noProof/>
            </w:rPr>
          </w:pPr>
          <w:hyperlink w:anchor="_Toc474923255" w:history="1">
            <w:r w:rsidR="00181E2A" w:rsidRPr="00D74804">
              <w:rPr>
                <w:rStyle w:val="Hyperlink"/>
                <w:noProof/>
              </w:rPr>
              <w:t>1.2 Azure Platform</w:t>
            </w:r>
            <w:r w:rsidR="00181E2A">
              <w:rPr>
                <w:noProof/>
                <w:webHidden/>
              </w:rPr>
              <w:tab/>
            </w:r>
            <w:r w:rsidR="00181E2A">
              <w:rPr>
                <w:noProof/>
                <w:webHidden/>
              </w:rPr>
              <w:fldChar w:fldCharType="begin"/>
            </w:r>
            <w:r w:rsidR="00181E2A">
              <w:rPr>
                <w:noProof/>
                <w:webHidden/>
              </w:rPr>
              <w:instrText xml:space="preserve"> PAGEREF _Toc474923255 \h </w:instrText>
            </w:r>
            <w:r w:rsidR="00181E2A">
              <w:rPr>
                <w:noProof/>
                <w:webHidden/>
              </w:rPr>
            </w:r>
            <w:r w:rsidR="00181E2A">
              <w:rPr>
                <w:noProof/>
                <w:webHidden/>
              </w:rPr>
              <w:fldChar w:fldCharType="separate"/>
            </w:r>
            <w:r w:rsidR="00181E2A">
              <w:rPr>
                <w:noProof/>
                <w:webHidden/>
              </w:rPr>
              <w:t>3</w:t>
            </w:r>
            <w:r w:rsidR="00181E2A">
              <w:rPr>
                <w:noProof/>
                <w:webHidden/>
              </w:rPr>
              <w:fldChar w:fldCharType="end"/>
            </w:r>
          </w:hyperlink>
        </w:p>
        <w:p w14:paraId="69F733C7" w14:textId="1FC30A8B" w:rsidR="00181E2A" w:rsidRDefault="001D6E35">
          <w:pPr>
            <w:pStyle w:val="TOC2"/>
            <w:tabs>
              <w:tab w:val="right" w:leader="dot" w:pos="9350"/>
            </w:tabs>
            <w:rPr>
              <w:rFonts w:eastAsiaTheme="minorEastAsia"/>
              <w:noProof/>
            </w:rPr>
          </w:pPr>
          <w:hyperlink w:anchor="_Toc474923256" w:history="1">
            <w:r w:rsidR="00181E2A" w:rsidRPr="00D74804">
              <w:rPr>
                <w:rStyle w:val="Hyperlink"/>
                <w:noProof/>
              </w:rPr>
              <w:t>1.3 Abstract</w:t>
            </w:r>
            <w:r w:rsidR="00181E2A">
              <w:rPr>
                <w:noProof/>
                <w:webHidden/>
              </w:rPr>
              <w:tab/>
            </w:r>
            <w:r w:rsidR="00181E2A">
              <w:rPr>
                <w:noProof/>
                <w:webHidden/>
              </w:rPr>
              <w:fldChar w:fldCharType="begin"/>
            </w:r>
            <w:r w:rsidR="00181E2A">
              <w:rPr>
                <w:noProof/>
                <w:webHidden/>
              </w:rPr>
              <w:instrText xml:space="preserve"> PAGEREF _Toc474923256 \h </w:instrText>
            </w:r>
            <w:r w:rsidR="00181E2A">
              <w:rPr>
                <w:noProof/>
                <w:webHidden/>
              </w:rPr>
            </w:r>
            <w:r w:rsidR="00181E2A">
              <w:rPr>
                <w:noProof/>
                <w:webHidden/>
              </w:rPr>
              <w:fldChar w:fldCharType="separate"/>
            </w:r>
            <w:r w:rsidR="00181E2A">
              <w:rPr>
                <w:noProof/>
                <w:webHidden/>
              </w:rPr>
              <w:t>3</w:t>
            </w:r>
            <w:r w:rsidR="00181E2A">
              <w:rPr>
                <w:noProof/>
                <w:webHidden/>
              </w:rPr>
              <w:fldChar w:fldCharType="end"/>
            </w:r>
          </w:hyperlink>
        </w:p>
        <w:p w14:paraId="4B8A4424" w14:textId="18C44441" w:rsidR="00181E2A" w:rsidRDefault="001D6E35">
          <w:pPr>
            <w:pStyle w:val="TOC1"/>
            <w:tabs>
              <w:tab w:val="right" w:leader="dot" w:pos="9350"/>
            </w:tabs>
            <w:rPr>
              <w:rFonts w:eastAsiaTheme="minorEastAsia"/>
              <w:noProof/>
            </w:rPr>
          </w:pPr>
          <w:hyperlink w:anchor="_Toc474923257" w:history="1">
            <w:r w:rsidR="00181E2A" w:rsidRPr="00D74804">
              <w:rPr>
                <w:rStyle w:val="Hyperlink"/>
                <w:noProof/>
              </w:rPr>
              <w:t>2.0 Activity Log</w:t>
            </w:r>
            <w:r w:rsidR="00181E2A">
              <w:rPr>
                <w:noProof/>
                <w:webHidden/>
              </w:rPr>
              <w:tab/>
            </w:r>
            <w:r w:rsidR="00181E2A">
              <w:rPr>
                <w:noProof/>
                <w:webHidden/>
              </w:rPr>
              <w:fldChar w:fldCharType="begin"/>
            </w:r>
            <w:r w:rsidR="00181E2A">
              <w:rPr>
                <w:noProof/>
                <w:webHidden/>
              </w:rPr>
              <w:instrText xml:space="preserve"> PAGEREF _Toc474923257 \h </w:instrText>
            </w:r>
            <w:r w:rsidR="00181E2A">
              <w:rPr>
                <w:noProof/>
                <w:webHidden/>
              </w:rPr>
            </w:r>
            <w:r w:rsidR="00181E2A">
              <w:rPr>
                <w:noProof/>
                <w:webHidden/>
              </w:rPr>
              <w:fldChar w:fldCharType="separate"/>
            </w:r>
            <w:r w:rsidR="00181E2A">
              <w:rPr>
                <w:noProof/>
                <w:webHidden/>
              </w:rPr>
              <w:t>4</w:t>
            </w:r>
            <w:r w:rsidR="00181E2A">
              <w:rPr>
                <w:noProof/>
                <w:webHidden/>
              </w:rPr>
              <w:fldChar w:fldCharType="end"/>
            </w:r>
          </w:hyperlink>
        </w:p>
        <w:p w14:paraId="1264F3AB" w14:textId="58D9C387" w:rsidR="00181E2A" w:rsidRDefault="001D6E35">
          <w:pPr>
            <w:pStyle w:val="TOC1"/>
            <w:tabs>
              <w:tab w:val="right" w:leader="dot" w:pos="9350"/>
            </w:tabs>
            <w:rPr>
              <w:rFonts w:eastAsiaTheme="minorEastAsia"/>
              <w:noProof/>
            </w:rPr>
          </w:pPr>
          <w:hyperlink w:anchor="_Toc474923258" w:history="1">
            <w:r w:rsidR="00181E2A" w:rsidRPr="00D74804">
              <w:rPr>
                <w:rStyle w:val="Hyperlink"/>
                <w:noProof/>
              </w:rPr>
              <w:t>3.0 Service Specific Logs</w:t>
            </w:r>
            <w:r w:rsidR="00181E2A">
              <w:rPr>
                <w:noProof/>
                <w:webHidden/>
              </w:rPr>
              <w:tab/>
            </w:r>
            <w:r w:rsidR="00181E2A">
              <w:rPr>
                <w:noProof/>
                <w:webHidden/>
              </w:rPr>
              <w:fldChar w:fldCharType="begin"/>
            </w:r>
            <w:r w:rsidR="00181E2A">
              <w:rPr>
                <w:noProof/>
                <w:webHidden/>
              </w:rPr>
              <w:instrText xml:space="preserve"> PAGEREF _Toc474923258 \h </w:instrText>
            </w:r>
            <w:r w:rsidR="00181E2A">
              <w:rPr>
                <w:noProof/>
                <w:webHidden/>
              </w:rPr>
            </w:r>
            <w:r w:rsidR="00181E2A">
              <w:rPr>
                <w:noProof/>
                <w:webHidden/>
              </w:rPr>
              <w:fldChar w:fldCharType="separate"/>
            </w:r>
            <w:r w:rsidR="00181E2A">
              <w:rPr>
                <w:noProof/>
                <w:webHidden/>
              </w:rPr>
              <w:t>5</w:t>
            </w:r>
            <w:r w:rsidR="00181E2A">
              <w:rPr>
                <w:noProof/>
                <w:webHidden/>
              </w:rPr>
              <w:fldChar w:fldCharType="end"/>
            </w:r>
          </w:hyperlink>
        </w:p>
        <w:p w14:paraId="45E4B1C0" w14:textId="2B12FA12" w:rsidR="00181E2A" w:rsidRDefault="001D6E35">
          <w:pPr>
            <w:pStyle w:val="TOC2"/>
            <w:tabs>
              <w:tab w:val="right" w:leader="dot" w:pos="9350"/>
            </w:tabs>
            <w:rPr>
              <w:rFonts w:eastAsiaTheme="minorEastAsia"/>
              <w:noProof/>
            </w:rPr>
          </w:pPr>
          <w:hyperlink w:anchor="_Toc474923259" w:history="1">
            <w:r w:rsidR="00181E2A" w:rsidRPr="00D74804">
              <w:rPr>
                <w:rStyle w:val="Hyperlink"/>
                <w:noProof/>
              </w:rPr>
              <w:t>3.1 Activity Logs</w:t>
            </w:r>
            <w:r w:rsidR="00181E2A">
              <w:rPr>
                <w:noProof/>
                <w:webHidden/>
              </w:rPr>
              <w:tab/>
            </w:r>
            <w:r w:rsidR="00181E2A">
              <w:rPr>
                <w:noProof/>
                <w:webHidden/>
              </w:rPr>
              <w:fldChar w:fldCharType="begin"/>
            </w:r>
            <w:r w:rsidR="00181E2A">
              <w:rPr>
                <w:noProof/>
                <w:webHidden/>
              </w:rPr>
              <w:instrText xml:space="preserve"> PAGEREF _Toc474923259 \h </w:instrText>
            </w:r>
            <w:r w:rsidR="00181E2A">
              <w:rPr>
                <w:noProof/>
                <w:webHidden/>
              </w:rPr>
            </w:r>
            <w:r w:rsidR="00181E2A">
              <w:rPr>
                <w:noProof/>
                <w:webHidden/>
              </w:rPr>
              <w:fldChar w:fldCharType="separate"/>
            </w:r>
            <w:r w:rsidR="00181E2A">
              <w:rPr>
                <w:noProof/>
                <w:webHidden/>
              </w:rPr>
              <w:t>5</w:t>
            </w:r>
            <w:r w:rsidR="00181E2A">
              <w:rPr>
                <w:noProof/>
                <w:webHidden/>
              </w:rPr>
              <w:fldChar w:fldCharType="end"/>
            </w:r>
          </w:hyperlink>
        </w:p>
        <w:p w14:paraId="7183E94A" w14:textId="5BE47F4E" w:rsidR="00181E2A" w:rsidRDefault="001D6E35">
          <w:pPr>
            <w:pStyle w:val="TOC2"/>
            <w:tabs>
              <w:tab w:val="right" w:leader="dot" w:pos="9350"/>
            </w:tabs>
            <w:rPr>
              <w:rFonts w:eastAsiaTheme="minorEastAsia"/>
              <w:noProof/>
            </w:rPr>
          </w:pPr>
          <w:hyperlink w:anchor="_Toc474923260" w:history="1">
            <w:r w:rsidR="00181E2A" w:rsidRPr="00D74804">
              <w:rPr>
                <w:rStyle w:val="Hyperlink"/>
                <w:noProof/>
              </w:rPr>
              <w:t>3.2 Azure Diagnostic Logs</w:t>
            </w:r>
            <w:r w:rsidR="00181E2A">
              <w:rPr>
                <w:noProof/>
                <w:webHidden/>
              </w:rPr>
              <w:tab/>
            </w:r>
            <w:r w:rsidR="00181E2A">
              <w:rPr>
                <w:noProof/>
                <w:webHidden/>
              </w:rPr>
              <w:fldChar w:fldCharType="begin"/>
            </w:r>
            <w:r w:rsidR="00181E2A">
              <w:rPr>
                <w:noProof/>
                <w:webHidden/>
              </w:rPr>
              <w:instrText xml:space="preserve"> PAGEREF _Toc474923260 \h </w:instrText>
            </w:r>
            <w:r w:rsidR="00181E2A">
              <w:rPr>
                <w:noProof/>
                <w:webHidden/>
              </w:rPr>
            </w:r>
            <w:r w:rsidR="00181E2A">
              <w:rPr>
                <w:noProof/>
                <w:webHidden/>
              </w:rPr>
              <w:fldChar w:fldCharType="separate"/>
            </w:r>
            <w:r w:rsidR="00181E2A">
              <w:rPr>
                <w:noProof/>
                <w:webHidden/>
              </w:rPr>
              <w:t>5</w:t>
            </w:r>
            <w:r w:rsidR="00181E2A">
              <w:rPr>
                <w:noProof/>
                <w:webHidden/>
              </w:rPr>
              <w:fldChar w:fldCharType="end"/>
            </w:r>
          </w:hyperlink>
        </w:p>
        <w:p w14:paraId="6C99B437" w14:textId="2D0E6AB6" w:rsidR="00181E2A" w:rsidRDefault="001D6E35">
          <w:pPr>
            <w:pStyle w:val="TOC3"/>
            <w:tabs>
              <w:tab w:val="right" w:leader="dot" w:pos="9350"/>
            </w:tabs>
            <w:rPr>
              <w:rFonts w:eastAsiaTheme="minorEastAsia"/>
              <w:noProof/>
              <w:lang w:val="en-US"/>
            </w:rPr>
          </w:pPr>
          <w:hyperlink w:anchor="_Toc474923261" w:history="1">
            <w:r w:rsidR="00181E2A" w:rsidRPr="00D74804">
              <w:rPr>
                <w:rStyle w:val="Hyperlink"/>
                <w:noProof/>
              </w:rPr>
              <w:t>3.2.1 What you can do with Diagnostic Logs</w:t>
            </w:r>
            <w:r w:rsidR="00181E2A">
              <w:rPr>
                <w:noProof/>
                <w:webHidden/>
              </w:rPr>
              <w:tab/>
            </w:r>
            <w:r w:rsidR="00181E2A">
              <w:rPr>
                <w:noProof/>
                <w:webHidden/>
              </w:rPr>
              <w:fldChar w:fldCharType="begin"/>
            </w:r>
            <w:r w:rsidR="00181E2A">
              <w:rPr>
                <w:noProof/>
                <w:webHidden/>
              </w:rPr>
              <w:instrText xml:space="preserve"> PAGEREF _Toc474923261 \h </w:instrText>
            </w:r>
            <w:r w:rsidR="00181E2A">
              <w:rPr>
                <w:noProof/>
                <w:webHidden/>
              </w:rPr>
            </w:r>
            <w:r w:rsidR="00181E2A">
              <w:rPr>
                <w:noProof/>
                <w:webHidden/>
              </w:rPr>
              <w:fldChar w:fldCharType="separate"/>
            </w:r>
            <w:r w:rsidR="00181E2A">
              <w:rPr>
                <w:noProof/>
                <w:webHidden/>
              </w:rPr>
              <w:t>5</w:t>
            </w:r>
            <w:r w:rsidR="00181E2A">
              <w:rPr>
                <w:noProof/>
                <w:webHidden/>
              </w:rPr>
              <w:fldChar w:fldCharType="end"/>
            </w:r>
          </w:hyperlink>
        </w:p>
        <w:p w14:paraId="5FA39764" w14:textId="28E06401" w:rsidR="00181E2A" w:rsidRDefault="001D6E35">
          <w:pPr>
            <w:pStyle w:val="TOC3"/>
            <w:tabs>
              <w:tab w:val="right" w:leader="dot" w:pos="9350"/>
            </w:tabs>
            <w:rPr>
              <w:rFonts w:eastAsiaTheme="minorEastAsia"/>
              <w:noProof/>
              <w:lang w:val="en-US"/>
            </w:rPr>
          </w:pPr>
          <w:hyperlink w:anchor="_Toc474923262" w:history="1">
            <w:r w:rsidR="00181E2A" w:rsidRPr="00D74804">
              <w:rPr>
                <w:rStyle w:val="Hyperlink"/>
                <w:noProof/>
              </w:rPr>
              <w:t>3.2.2 Diagnostic Settings</w:t>
            </w:r>
            <w:r w:rsidR="00181E2A">
              <w:rPr>
                <w:noProof/>
                <w:webHidden/>
              </w:rPr>
              <w:tab/>
            </w:r>
            <w:r w:rsidR="00181E2A">
              <w:rPr>
                <w:noProof/>
                <w:webHidden/>
              </w:rPr>
              <w:fldChar w:fldCharType="begin"/>
            </w:r>
            <w:r w:rsidR="00181E2A">
              <w:rPr>
                <w:noProof/>
                <w:webHidden/>
              </w:rPr>
              <w:instrText xml:space="preserve"> PAGEREF _Toc474923262 \h </w:instrText>
            </w:r>
            <w:r w:rsidR="00181E2A">
              <w:rPr>
                <w:noProof/>
                <w:webHidden/>
              </w:rPr>
            </w:r>
            <w:r w:rsidR="00181E2A">
              <w:rPr>
                <w:noProof/>
                <w:webHidden/>
              </w:rPr>
              <w:fldChar w:fldCharType="separate"/>
            </w:r>
            <w:r w:rsidR="00181E2A">
              <w:rPr>
                <w:noProof/>
                <w:webHidden/>
              </w:rPr>
              <w:t>6</w:t>
            </w:r>
            <w:r w:rsidR="00181E2A">
              <w:rPr>
                <w:noProof/>
                <w:webHidden/>
              </w:rPr>
              <w:fldChar w:fldCharType="end"/>
            </w:r>
          </w:hyperlink>
        </w:p>
        <w:p w14:paraId="21F3C972" w14:textId="4C66A26B" w:rsidR="00181E2A" w:rsidRDefault="001D6E35">
          <w:pPr>
            <w:pStyle w:val="TOC2"/>
            <w:tabs>
              <w:tab w:val="right" w:leader="dot" w:pos="9350"/>
            </w:tabs>
            <w:rPr>
              <w:rFonts w:eastAsiaTheme="minorEastAsia"/>
              <w:noProof/>
            </w:rPr>
          </w:pPr>
          <w:hyperlink w:anchor="_Toc474923263" w:history="1">
            <w:r w:rsidR="00181E2A" w:rsidRPr="00D74804">
              <w:rPr>
                <w:rStyle w:val="Hyperlink"/>
                <w:noProof/>
              </w:rPr>
              <w:t>3.3 For Infrastructure</w:t>
            </w:r>
            <w:r w:rsidR="00181E2A">
              <w:rPr>
                <w:noProof/>
                <w:webHidden/>
              </w:rPr>
              <w:tab/>
            </w:r>
            <w:r w:rsidR="00181E2A">
              <w:rPr>
                <w:noProof/>
                <w:webHidden/>
              </w:rPr>
              <w:fldChar w:fldCharType="begin"/>
            </w:r>
            <w:r w:rsidR="00181E2A">
              <w:rPr>
                <w:noProof/>
                <w:webHidden/>
              </w:rPr>
              <w:instrText xml:space="preserve"> PAGEREF _Toc474923263 \h </w:instrText>
            </w:r>
            <w:r w:rsidR="00181E2A">
              <w:rPr>
                <w:noProof/>
                <w:webHidden/>
              </w:rPr>
            </w:r>
            <w:r w:rsidR="00181E2A">
              <w:rPr>
                <w:noProof/>
                <w:webHidden/>
              </w:rPr>
              <w:fldChar w:fldCharType="separate"/>
            </w:r>
            <w:r w:rsidR="00181E2A">
              <w:rPr>
                <w:noProof/>
                <w:webHidden/>
              </w:rPr>
              <w:t>6</w:t>
            </w:r>
            <w:r w:rsidR="00181E2A">
              <w:rPr>
                <w:noProof/>
                <w:webHidden/>
              </w:rPr>
              <w:fldChar w:fldCharType="end"/>
            </w:r>
          </w:hyperlink>
        </w:p>
        <w:p w14:paraId="2083E665" w14:textId="7A432C57" w:rsidR="00181E2A" w:rsidRDefault="001D6E35">
          <w:pPr>
            <w:pStyle w:val="TOC3"/>
            <w:tabs>
              <w:tab w:val="right" w:leader="dot" w:pos="9350"/>
            </w:tabs>
            <w:rPr>
              <w:rFonts w:eastAsiaTheme="minorEastAsia"/>
              <w:noProof/>
              <w:lang w:val="en-US"/>
            </w:rPr>
          </w:pPr>
          <w:hyperlink w:anchor="_Toc474923264" w:history="1">
            <w:r w:rsidR="00181E2A" w:rsidRPr="00D74804">
              <w:rPr>
                <w:rStyle w:val="Hyperlink"/>
                <w:noProof/>
              </w:rPr>
              <w:t>3.3.1 AAD Log (Azure Active Directory log)</w:t>
            </w:r>
            <w:r w:rsidR="00181E2A">
              <w:rPr>
                <w:noProof/>
                <w:webHidden/>
              </w:rPr>
              <w:tab/>
            </w:r>
            <w:r w:rsidR="00181E2A">
              <w:rPr>
                <w:noProof/>
                <w:webHidden/>
              </w:rPr>
              <w:fldChar w:fldCharType="begin"/>
            </w:r>
            <w:r w:rsidR="00181E2A">
              <w:rPr>
                <w:noProof/>
                <w:webHidden/>
              </w:rPr>
              <w:instrText xml:space="preserve"> PAGEREF _Toc474923264 \h </w:instrText>
            </w:r>
            <w:r w:rsidR="00181E2A">
              <w:rPr>
                <w:noProof/>
                <w:webHidden/>
              </w:rPr>
            </w:r>
            <w:r w:rsidR="00181E2A">
              <w:rPr>
                <w:noProof/>
                <w:webHidden/>
              </w:rPr>
              <w:fldChar w:fldCharType="separate"/>
            </w:r>
            <w:r w:rsidR="00181E2A">
              <w:rPr>
                <w:noProof/>
                <w:webHidden/>
              </w:rPr>
              <w:t>7</w:t>
            </w:r>
            <w:r w:rsidR="00181E2A">
              <w:rPr>
                <w:noProof/>
                <w:webHidden/>
              </w:rPr>
              <w:fldChar w:fldCharType="end"/>
            </w:r>
          </w:hyperlink>
        </w:p>
        <w:p w14:paraId="7F2A6B35" w14:textId="7A4C1990" w:rsidR="00181E2A" w:rsidRDefault="001D6E35">
          <w:pPr>
            <w:pStyle w:val="TOC3"/>
            <w:tabs>
              <w:tab w:val="right" w:leader="dot" w:pos="9350"/>
            </w:tabs>
            <w:rPr>
              <w:rFonts w:eastAsiaTheme="minorEastAsia"/>
              <w:noProof/>
              <w:lang w:val="en-US"/>
            </w:rPr>
          </w:pPr>
          <w:hyperlink w:anchor="_Toc474923265" w:history="1">
            <w:r w:rsidR="00181E2A" w:rsidRPr="00D74804">
              <w:rPr>
                <w:rStyle w:val="Hyperlink"/>
                <w:noProof/>
              </w:rPr>
              <w:t>3.3.2 Compute Service Logs</w:t>
            </w:r>
            <w:r w:rsidR="00181E2A">
              <w:rPr>
                <w:noProof/>
                <w:webHidden/>
              </w:rPr>
              <w:tab/>
            </w:r>
            <w:r w:rsidR="00181E2A">
              <w:rPr>
                <w:noProof/>
                <w:webHidden/>
              </w:rPr>
              <w:fldChar w:fldCharType="begin"/>
            </w:r>
            <w:r w:rsidR="00181E2A">
              <w:rPr>
                <w:noProof/>
                <w:webHidden/>
              </w:rPr>
              <w:instrText xml:space="preserve"> PAGEREF _Toc474923265 \h </w:instrText>
            </w:r>
            <w:r w:rsidR="00181E2A">
              <w:rPr>
                <w:noProof/>
                <w:webHidden/>
              </w:rPr>
            </w:r>
            <w:r w:rsidR="00181E2A">
              <w:rPr>
                <w:noProof/>
                <w:webHidden/>
              </w:rPr>
              <w:fldChar w:fldCharType="separate"/>
            </w:r>
            <w:r w:rsidR="00181E2A">
              <w:rPr>
                <w:noProof/>
                <w:webHidden/>
              </w:rPr>
              <w:t>7</w:t>
            </w:r>
            <w:r w:rsidR="00181E2A">
              <w:rPr>
                <w:noProof/>
                <w:webHidden/>
              </w:rPr>
              <w:fldChar w:fldCharType="end"/>
            </w:r>
          </w:hyperlink>
        </w:p>
        <w:p w14:paraId="195FCB24" w14:textId="70218240" w:rsidR="00181E2A" w:rsidRDefault="001D6E35">
          <w:pPr>
            <w:pStyle w:val="TOC4"/>
            <w:tabs>
              <w:tab w:val="right" w:leader="dot" w:pos="9350"/>
            </w:tabs>
            <w:rPr>
              <w:noProof/>
              <w:lang w:val="en-US" w:eastAsia="en-US"/>
            </w:rPr>
          </w:pPr>
          <w:hyperlink w:anchor="_Toc474923266" w:history="1">
            <w:r w:rsidR="00181E2A" w:rsidRPr="00D74804">
              <w:rPr>
                <w:rStyle w:val="Hyperlink"/>
                <w:noProof/>
              </w:rPr>
              <w:t>3.3.2.1 Azure Cloud Services and Virtual Machines</w:t>
            </w:r>
            <w:r w:rsidR="00181E2A">
              <w:rPr>
                <w:noProof/>
                <w:webHidden/>
              </w:rPr>
              <w:tab/>
            </w:r>
            <w:r w:rsidR="00181E2A">
              <w:rPr>
                <w:noProof/>
                <w:webHidden/>
              </w:rPr>
              <w:fldChar w:fldCharType="begin"/>
            </w:r>
            <w:r w:rsidR="00181E2A">
              <w:rPr>
                <w:noProof/>
                <w:webHidden/>
              </w:rPr>
              <w:instrText xml:space="preserve"> PAGEREF _Toc474923266 \h </w:instrText>
            </w:r>
            <w:r w:rsidR="00181E2A">
              <w:rPr>
                <w:noProof/>
                <w:webHidden/>
              </w:rPr>
            </w:r>
            <w:r w:rsidR="00181E2A">
              <w:rPr>
                <w:noProof/>
                <w:webHidden/>
              </w:rPr>
              <w:fldChar w:fldCharType="separate"/>
            </w:r>
            <w:r w:rsidR="00181E2A">
              <w:rPr>
                <w:noProof/>
                <w:webHidden/>
              </w:rPr>
              <w:t>8</w:t>
            </w:r>
            <w:r w:rsidR="00181E2A">
              <w:rPr>
                <w:noProof/>
                <w:webHidden/>
              </w:rPr>
              <w:fldChar w:fldCharType="end"/>
            </w:r>
          </w:hyperlink>
        </w:p>
        <w:p w14:paraId="0B00D35D" w14:textId="3FECD541" w:rsidR="00181E2A" w:rsidRDefault="001D6E35">
          <w:pPr>
            <w:pStyle w:val="TOC4"/>
            <w:tabs>
              <w:tab w:val="right" w:leader="dot" w:pos="9350"/>
            </w:tabs>
            <w:rPr>
              <w:noProof/>
              <w:lang w:val="en-US" w:eastAsia="en-US"/>
            </w:rPr>
          </w:pPr>
          <w:hyperlink w:anchor="_Toc474923267" w:history="1">
            <w:r w:rsidR="00181E2A" w:rsidRPr="00D74804">
              <w:rPr>
                <w:rStyle w:val="Hyperlink"/>
                <w:noProof/>
              </w:rPr>
              <w:t>3.3.2.2 Azure App Service (Web App)</w:t>
            </w:r>
            <w:r w:rsidR="00181E2A">
              <w:rPr>
                <w:noProof/>
                <w:webHidden/>
              </w:rPr>
              <w:tab/>
            </w:r>
            <w:r w:rsidR="00181E2A">
              <w:rPr>
                <w:noProof/>
                <w:webHidden/>
              </w:rPr>
              <w:fldChar w:fldCharType="begin"/>
            </w:r>
            <w:r w:rsidR="00181E2A">
              <w:rPr>
                <w:noProof/>
                <w:webHidden/>
              </w:rPr>
              <w:instrText xml:space="preserve"> PAGEREF _Toc474923267 \h </w:instrText>
            </w:r>
            <w:r w:rsidR="00181E2A">
              <w:rPr>
                <w:noProof/>
                <w:webHidden/>
              </w:rPr>
            </w:r>
            <w:r w:rsidR="00181E2A">
              <w:rPr>
                <w:noProof/>
                <w:webHidden/>
              </w:rPr>
              <w:fldChar w:fldCharType="separate"/>
            </w:r>
            <w:r w:rsidR="00181E2A">
              <w:rPr>
                <w:noProof/>
                <w:webHidden/>
              </w:rPr>
              <w:t>9</w:t>
            </w:r>
            <w:r w:rsidR="00181E2A">
              <w:rPr>
                <w:noProof/>
                <w:webHidden/>
              </w:rPr>
              <w:fldChar w:fldCharType="end"/>
            </w:r>
          </w:hyperlink>
        </w:p>
        <w:p w14:paraId="39B93B80" w14:textId="1B85265D" w:rsidR="00181E2A" w:rsidRDefault="001D6E35">
          <w:pPr>
            <w:pStyle w:val="TOC5"/>
            <w:tabs>
              <w:tab w:val="right" w:leader="dot" w:pos="9350"/>
            </w:tabs>
            <w:rPr>
              <w:noProof/>
              <w:lang w:val="en-US" w:eastAsia="en-US"/>
            </w:rPr>
          </w:pPr>
          <w:hyperlink w:anchor="_Toc474923268" w:history="1">
            <w:r w:rsidR="00181E2A" w:rsidRPr="00D74804">
              <w:rPr>
                <w:rStyle w:val="Hyperlink"/>
                <w:noProof/>
              </w:rPr>
              <w:t>3.3.2.2.1 Web Server Diagnostics</w:t>
            </w:r>
            <w:r w:rsidR="00181E2A">
              <w:rPr>
                <w:noProof/>
                <w:webHidden/>
              </w:rPr>
              <w:tab/>
            </w:r>
            <w:r w:rsidR="00181E2A">
              <w:rPr>
                <w:noProof/>
                <w:webHidden/>
              </w:rPr>
              <w:fldChar w:fldCharType="begin"/>
            </w:r>
            <w:r w:rsidR="00181E2A">
              <w:rPr>
                <w:noProof/>
                <w:webHidden/>
              </w:rPr>
              <w:instrText xml:space="preserve"> PAGEREF _Toc474923268 \h </w:instrText>
            </w:r>
            <w:r w:rsidR="00181E2A">
              <w:rPr>
                <w:noProof/>
                <w:webHidden/>
              </w:rPr>
            </w:r>
            <w:r w:rsidR="00181E2A">
              <w:rPr>
                <w:noProof/>
                <w:webHidden/>
              </w:rPr>
              <w:fldChar w:fldCharType="separate"/>
            </w:r>
            <w:r w:rsidR="00181E2A">
              <w:rPr>
                <w:noProof/>
                <w:webHidden/>
              </w:rPr>
              <w:t>9</w:t>
            </w:r>
            <w:r w:rsidR="00181E2A">
              <w:rPr>
                <w:noProof/>
                <w:webHidden/>
              </w:rPr>
              <w:fldChar w:fldCharType="end"/>
            </w:r>
          </w:hyperlink>
        </w:p>
        <w:p w14:paraId="122C777E" w14:textId="0AA4CB9B" w:rsidR="00181E2A" w:rsidRDefault="001D6E35">
          <w:pPr>
            <w:pStyle w:val="TOC5"/>
            <w:tabs>
              <w:tab w:val="right" w:leader="dot" w:pos="9350"/>
            </w:tabs>
            <w:rPr>
              <w:noProof/>
              <w:lang w:val="en-US" w:eastAsia="en-US"/>
            </w:rPr>
          </w:pPr>
          <w:hyperlink w:anchor="_Toc474923269" w:history="1">
            <w:r w:rsidR="00181E2A" w:rsidRPr="00D74804">
              <w:rPr>
                <w:rStyle w:val="Hyperlink"/>
                <w:noProof/>
              </w:rPr>
              <w:t>3.3.2.2.2 Application Diagnostics</w:t>
            </w:r>
            <w:r w:rsidR="00181E2A">
              <w:rPr>
                <w:noProof/>
                <w:webHidden/>
              </w:rPr>
              <w:tab/>
            </w:r>
            <w:r w:rsidR="00181E2A">
              <w:rPr>
                <w:noProof/>
                <w:webHidden/>
              </w:rPr>
              <w:fldChar w:fldCharType="begin"/>
            </w:r>
            <w:r w:rsidR="00181E2A">
              <w:rPr>
                <w:noProof/>
                <w:webHidden/>
              </w:rPr>
              <w:instrText xml:space="preserve"> PAGEREF _Toc474923269 \h </w:instrText>
            </w:r>
            <w:r w:rsidR="00181E2A">
              <w:rPr>
                <w:noProof/>
                <w:webHidden/>
              </w:rPr>
            </w:r>
            <w:r w:rsidR="00181E2A">
              <w:rPr>
                <w:noProof/>
                <w:webHidden/>
              </w:rPr>
              <w:fldChar w:fldCharType="separate"/>
            </w:r>
            <w:r w:rsidR="00181E2A">
              <w:rPr>
                <w:noProof/>
                <w:webHidden/>
              </w:rPr>
              <w:t>10</w:t>
            </w:r>
            <w:r w:rsidR="00181E2A">
              <w:rPr>
                <w:noProof/>
                <w:webHidden/>
              </w:rPr>
              <w:fldChar w:fldCharType="end"/>
            </w:r>
          </w:hyperlink>
        </w:p>
        <w:p w14:paraId="4EF0D605" w14:textId="781B5447" w:rsidR="00181E2A" w:rsidRDefault="001D6E35">
          <w:pPr>
            <w:pStyle w:val="TOC4"/>
            <w:tabs>
              <w:tab w:val="right" w:leader="dot" w:pos="9350"/>
            </w:tabs>
            <w:rPr>
              <w:noProof/>
              <w:lang w:val="en-US" w:eastAsia="en-US"/>
            </w:rPr>
          </w:pPr>
          <w:hyperlink w:anchor="_Toc474923270" w:history="1">
            <w:r w:rsidR="00181E2A" w:rsidRPr="00D74804">
              <w:rPr>
                <w:rStyle w:val="Hyperlink"/>
                <w:noProof/>
              </w:rPr>
              <w:t>3.3.2.3 Mobile Engagement Services</w:t>
            </w:r>
            <w:r w:rsidR="00181E2A">
              <w:rPr>
                <w:noProof/>
                <w:webHidden/>
              </w:rPr>
              <w:tab/>
            </w:r>
            <w:r w:rsidR="00181E2A">
              <w:rPr>
                <w:noProof/>
                <w:webHidden/>
              </w:rPr>
              <w:fldChar w:fldCharType="begin"/>
            </w:r>
            <w:r w:rsidR="00181E2A">
              <w:rPr>
                <w:noProof/>
                <w:webHidden/>
              </w:rPr>
              <w:instrText xml:space="preserve"> PAGEREF _Toc474923270 \h </w:instrText>
            </w:r>
            <w:r w:rsidR="00181E2A">
              <w:rPr>
                <w:noProof/>
                <w:webHidden/>
              </w:rPr>
            </w:r>
            <w:r w:rsidR="00181E2A">
              <w:rPr>
                <w:noProof/>
                <w:webHidden/>
              </w:rPr>
              <w:fldChar w:fldCharType="separate"/>
            </w:r>
            <w:r w:rsidR="00181E2A">
              <w:rPr>
                <w:noProof/>
                <w:webHidden/>
              </w:rPr>
              <w:t>10</w:t>
            </w:r>
            <w:r w:rsidR="00181E2A">
              <w:rPr>
                <w:noProof/>
                <w:webHidden/>
              </w:rPr>
              <w:fldChar w:fldCharType="end"/>
            </w:r>
          </w:hyperlink>
        </w:p>
        <w:p w14:paraId="084F4EF8" w14:textId="3A2EB705" w:rsidR="00181E2A" w:rsidRDefault="001D6E35">
          <w:pPr>
            <w:pStyle w:val="TOC5"/>
            <w:tabs>
              <w:tab w:val="right" w:leader="dot" w:pos="9350"/>
            </w:tabs>
            <w:rPr>
              <w:noProof/>
              <w:lang w:val="en-US" w:eastAsia="en-US"/>
            </w:rPr>
          </w:pPr>
          <w:hyperlink w:anchor="_Toc474923271" w:history="1">
            <w:r w:rsidR="00181E2A" w:rsidRPr="00D74804">
              <w:rPr>
                <w:rStyle w:val="Hyperlink"/>
                <w:noProof/>
              </w:rPr>
              <w:t>3.3.2.3.1 Troubleshooting with Monitor - Events - Details</w:t>
            </w:r>
            <w:r w:rsidR="00181E2A">
              <w:rPr>
                <w:noProof/>
                <w:webHidden/>
              </w:rPr>
              <w:tab/>
            </w:r>
            <w:r w:rsidR="00181E2A">
              <w:rPr>
                <w:noProof/>
                <w:webHidden/>
              </w:rPr>
              <w:fldChar w:fldCharType="begin"/>
            </w:r>
            <w:r w:rsidR="00181E2A">
              <w:rPr>
                <w:noProof/>
                <w:webHidden/>
              </w:rPr>
              <w:instrText xml:space="preserve"> PAGEREF _Toc474923271 \h </w:instrText>
            </w:r>
            <w:r w:rsidR="00181E2A">
              <w:rPr>
                <w:noProof/>
                <w:webHidden/>
              </w:rPr>
            </w:r>
            <w:r w:rsidR="00181E2A">
              <w:rPr>
                <w:noProof/>
                <w:webHidden/>
              </w:rPr>
              <w:fldChar w:fldCharType="separate"/>
            </w:r>
            <w:r w:rsidR="00181E2A">
              <w:rPr>
                <w:noProof/>
                <w:webHidden/>
              </w:rPr>
              <w:t>10</w:t>
            </w:r>
            <w:r w:rsidR="00181E2A">
              <w:rPr>
                <w:noProof/>
                <w:webHidden/>
              </w:rPr>
              <w:fldChar w:fldCharType="end"/>
            </w:r>
          </w:hyperlink>
        </w:p>
        <w:p w14:paraId="659528B4" w14:textId="0E24D3D0" w:rsidR="00181E2A" w:rsidRDefault="001D6E35">
          <w:pPr>
            <w:pStyle w:val="TOC5"/>
            <w:tabs>
              <w:tab w:val="right" w:leader="dot" w:pos="9350"/>
            </w:tabs>
            <w:rPr>
              <w:noProof/>
              <w:lang w:val="en-US" w:eastAsia="en-US"/>
            </w:rPr>
          </w:pPr>
          <w:hyperlink w:anchor="_Toc474923272" w:history="1">
            <w:r w:rsidR="00181E2A" w:rsidRPr="00D74804">
              <w:rPr>
                <w:rStyle w:val="Hyperlink"/>
                <w:noProof/>
              </w:rPr>
              <w:t>3.3.2.3.2 Troubleshooting with Monitor - Crashes - Details</w:t>
            </w:r>
            <w:r w:rsidR="00181E2A">
              <w:rPr>
                <w:noProof/>
                <w:webHidden/>
              </w:rPr>
              <w:tab/>
            </w:r>
            <w:r w:rsidR="00181E2A">
              <w:rPr>
                <w:noProof/>
                <w:webHidden/>
              </w:rPr>
              <w:fldChar w:fldCharType="begin"/>
            </w:r>
            <w:r w:rsidR="00181E2A">
              <w:rPr>
                <w:noProof/>
                <w:webHidden/>
              </w:rPr>
              <w:instrText xml:space="preserve"> PAGEREF _Toc474923272 \h </w:instrText>
            </w:r>
            <w:r w:rsidR="00181E2A">
              <w:rPr>
                <w:noProof/>
                <w:webHidden/>
              </w:rPr>
            </w:r>
            <w:r w:rsidR="00181E2A">
              <w:rPr>
                <w:noProof/>
                <w:webHidden/>
              </w:rPr>
              <w:fldChar w:fldCharType="separate"/>
            </w:r>
            <w:r w:rsidR="00181E2A">
              <w:rPr>
                <w:noProof/>
                <w:webHidden/>
              </w:rPr>
              <w:t>10</w:t>
            </w:r>
            <w:r w:rsidR="00181E2A">
              <w:rPr>
                <w:noProof/>
                <w:webHidden/>
              </w:rPr>
              <w:fldChar w:fldCharType="end"/>
            </w:r>
          </w:hyperlink>
        </w:p>
        <w:p w14:paraId="26476C77" w14:textId="6ED37693" w:rsidR="00181E2A" w:rsidRDefault="001D6E35">
          <w:pPr>
            <w:pStyle w:val="TOC4"/>
            <w:tabs>
              <w:tab w:val="right" w:leader="dot" w:pos="9350"/>
            </w:tabs>
            <w:rPr>
              <w:noProof/>
              <w:lang w:val="en-US" w:eastAsia="en-US"/>
            </w:rPr>
          </w:pPr>
          <w:hyperlink w:anchor="_Toc474923273" w:history="1">
            <w:r w:rsidR="00181E2A" w:rsidRPr="00D74804">
              <w:rPr>
                <w:rStyle w:val="Hyperlink"/>
                <w:noProof/>
              </w:rPr>
              <w:t>3.3.2.4 Azure logic Apps</w:t>
            </w:r>
            <w:r w:rsidR="00181E2A">
              <w:rPr>
                <w:noProof/>
                <w:webHidden/>
              </w:rPr>
              <w:tab/>
            </w:r>
            <w:r w:rsidR="00181E2A">
              <w:rPr>
                <w:noProof/>
                <w:webHidden/>
              </w:rPr>
              <w:fldChar w:fldCharType="begin"/>
            </w:r>
            <w:r w:rsidR="00181E2A">
              <w:rPr>
                <w:noProof/>
                <w:webHidden/>
              </w:rPr>
              <w:instrText xml:space="preserve"> PAGEREF _Toc474923273 \h </w:instrText>
            </w:r>
            <w:r w:rsidR="00181E2A">
              <w:rPr>
                <w:noProof/>
                <w:webHidden/>
              </w:rPr>
            </w:r>
            <w:r w:rsidR="00181E2A">
              <w:rPr>
                <w:noProof/>
                <w:webHidden/>
              </w:rPr>
              <w:fldChar w:fldCharType="separate"/>
            </w:r>
            <w:r w:rsidR="00181E2A">
              <w:rPr>
                <w:noProof/>
                <w:webHidden/>
              </w:rPr>
              <w:t>10</w:t>
            </w:r>
            <w:r w:rsidR="00181E2A">
              <w:rPr>
                <w:noProof/>
                <w:webHidden/>
              </w:rPr>
              <w:fldChar w:fldCharType="end"/>
            </w:r>
          </w:hyperlink>
        </w:p>
        <w:p w14:paraId="1D18DA5D" w14:textId="0D5ABB90" w:rsidR="00181E2A" w:rsidRDefault="001D6E35">
          <w:pPr>
            <w:pStyle w:val="TOC4"/>
            <w:tabs>
              <w:tab w:val="right" w:leader="dot" w:pos="9350"/>
            </w:tabs>
            <w:rPr>
              <w:noProof/>
              <w:lang w:val="en-US" w:eastAsia="en-US"/>
            </w:rPr>
          </w:pPr>
          <w:hyperlink w:anchor="_Toc474923274" w:history="1">
            <w:r w:rsidR="00181E2A" w:rsidRPr="00D74804">
              <w:rPr>
                <w:rStyle w:val="Hyperlink"/>
                <w:noProof/>
              </w:rPr>
              <w:t>3.3.2.5 Azure Batch Services</w:t>
            </w:r>
            <w:r w:rsidR="00181E2A">
              <w:rPr>
                <w:noProof/>
                <w:webHidden/>
              </w:rPr>
              <w:tab/>
            </w:r>
            <w:r w:rsidR="00181E2A">
              <w:rPr>
                <w:noProof/>
                <w:webHidden/>
              </w:rPr>
              <w:fldChar w:fldCharType="begin"/>
            </w:r>
            <w:r w:rsidR="00181E2A">
              <w:rPr>
                <w:noProof/>
                <w:webHidden/>
              </w:rPr>
              <w:instrText xml:space="preserve"> PAGEREF _Toc474923274 \h </w:instrText>
            </w:r>
            <w:r w:rsidR="00181E2A">
              <w:rPr>
                <w:noProof/>
                <w:webHidden/>
              </w:rPr>
            </w:r>
            <w:r w:rsidR="00181E2A">
              <w:rPr>
                <w:noProof/>
                <w:webHidden/>
              </w:rPr>
              <w:fldChar w:fldCharType="separate"/>
            </w:r>
            <w:r w:rsidR="00181E2A">
              <w:rPr>
                <w:noProof/>
                <w:webHidden/>
              </w:rPr>
              <w:t>11</w:t>
            </w:r>
            <w:r w:rsidR="00181E2A">
              <w:rPr>
                <w:noProof/>
                <w:webHidden/>
              </w:rPr>
              <w:fldChar w:fldCharType="end"/>
            </w:r>
          </w:hyperlink>
        </w:p>
        <w:p w14:paraId="5D7DE00D" w14:textId="14910649" w:rsidR="00181E2A" w:rsidRDefault="001D6E35">
          <w:pPr>
            <w:pStyle w:val="TOC4"/>
            <w:tabs>
              <w:tab w:val="right" w:leader="dot" w:pos="9350"/>
            </w:tabs>
            <w:rPr>
              <w:noProof/>
              <w:lang w:val="en-US" w:eastAsia="en-US"/>
            </w:rPr>
          </w:pPr>
          <w:hyperlink w:anchor="_Toc474923275" w:history="1">
            <w:r w:rsidR="00181E2A" w:rsidRPr="00D74804">
              <w:rPr>
                <w:rStyle w:val="Hyperlink"/>
                <w:noProof/>
              </w:rPr>
              <w:t>3.3.2.6 Service Logs</w:t>
            </w:r>
            <w:r w:rsidR="00181E2A">
              <w:rPr>
                <w:noProof/>
                <w:webHidden/>
              </w:rPr>
              <w:tab/>
            </w:r>
            <w:r w:rsidR="00181E2A">
              <w:rPr>
                <w:noProof/>
                <w:webHidden/>
              </w:rPr>
              <w:fldChar w:fldCharType="begin"/>
            </w:r>
            <w:r w:rsidR="00181E2A">
              <w:rPr>
                <w:noProof/>
                <w:webHidden/>
              </w:rPr>
              <w:instrText xml:space="preserve"> PAGEREF _Toc474923275 \h </w:instrText>
            </w:r>
            <w:r w:rsidR="00181E2A">
              <w:rPr>
                <w:noProof/>
                <w:webHidden/>
              </w:rPr>
            </w:r>
            <w:r w:rsidR="00181E2A">
              <w:rPr>
                <w:noProof/>
                <w:webHidden/>
              </w:rPr>
              <w:fldChar w:fldCharType="separate"/>
            </w:r>
            <w:r w:rsidR="00181E2A">
              <w:rPr>
                <w:noProof/>
                <w:webHidden/>
              </w:rPr>
              <w:t>11</w:t>
            </w:r>
            <w:r w:rsidR="00181E2A">
              <w:rPr>
                <w:noProof/>
                <w:webHidden/>
              </w:rPr>
              <w:fldChar w:fldCharType="end"/>
            </w:r>
          </w:hyperlink>
        </w:p>
        <w:p w14:paraId="41092A64" w14:textId="57DAA269" w:rsidR="00181E2A" w:rsidRDefault="001D6E35">
          <w:pPr>
            <w:pStyle w:val="TOC3"/>
            <w:tabs>
              <w:tab w:val="right" w:leader="dot" w:pos="9350"/>
            </w:tabs>
            <w:rPr>
              <w:rFonts w:eastAsiaTheme="minorEastAsia"/>
              <w:noProof/>
              <w:lang w:val="en-US"/>
            </w:rPr>
          </w:pPr>
          <w:hyperlink w:anchor="_Toc474923276" w:history="1">
            <w:r w:rsidR="00181E2A" w:rsidRPr="00D74804">
              <w:rPr>
                <w:rStyle w:val="Hyperlink"/>
                <w:noProof/>
              </w:rPr>
              <w:t>3.3.3 Networking Logs</w:t>
            </w:r>
            <w:r w:rsidR="00181E2A">
              <w:rPr>
                <w:noProof/>
                <w:webHidden/>
              </w:rPr>
              <w:tab/>
            </w:r>
            <w:r w:rsidR="00181E2A">
              <w:rPr>
                <w:noProof/>
                <w:webHidden/>
              </w:rPr>
              <w:fldChar w:fldCharType="begin"/>
            </w:r>
            <w:r w:rsidR="00181E2A">
              <w:rPr>
                <w:noProof/>
                <w:webHidden/>
              </w:rPr>
              <w:instrText xml:space="preserve"> PAGEREF _Toc474923276 \h </w:instrText>
            </w:r>
            <w:r w:rsidR="00181E2A">
              <w:rPr>
                <w:noProof/>
                <w:webHidden/>
              </w:rPr>
            </w:r>
            <w:r w:rsidR="00181E2A">
              <w:rPr>
                <w:noProof/>
                <w:webHidden/>
              </w:rPr>
              <w:fldChar w:fldCharType="separate"/>
            </w:r>
            <w:r w:rsidR="00181E2A">
              <w:rPr>
                <w:noProof/>
                <w:webHidden/>
              </w:rPr>
              <w:t>11</w:t>
            </w:r>
            <w:r w:rsidR="00181E2A">
              <w:rPr>
                <w:noProof/>
                <w:webHidden/>
              </w:rPr>
              <w:fldChar w:fldCharType="end"/>
            </w:r>
          </w:hyperlink>
        </w:p>
        <w:p w14:paraId="17AC05BD" w14:textId="4A6E3920" w:rsidR="00181E2A" w:rsidRDefault="001D6E35">
          <w:pPr>
            <w:pStyle w:val="TOC4"/>
            <w:tabs>
              <w:tab w:val="right" w:leader="dot" w:pos="9350"/>
            </w:tabs>
            <w:rPr>
              <w:noProof/>
              <w:lang w:val="en-US" w:eastAsia="en-US"/>
            </w:rPr>
          </w:pPr>
          <w:hyperlink w:anchor="_Toc474923277" w:history="1">
            <w:r w:rsidR="00181E2A" w:rsidRPr="00D74804">
              <w:rPr>
                <w:rStyle w:val="Hyperlink"/>
                <w:noProof/>
              </w:rPr>
              <w:t>3.3.3.1 Azure Application Gateways</w:t>
            </w:r>
            <w:r w:rsidR="00181E2A">
              <w:rPr>
                <w:noProof/>
                <w:webHidden/>
              </w:rPr>
              <w:tab/>
            </w:r>
            <w:r w:rsidR="00181E2A">
              <w:rPr>
                <w:noProof/>
                <w:webHidden/>
              </w:rPr>
              <w:fldChar w:fldCharType="begin"/>
            </w:r>
            <w:r w:rsidR="00181E2A">
              <w:rPr>
                <w:noProof/>
                <w:webHidden/>
              </w:rPr>
              <w:instrText xml:space="preserve"> PAGEREF _Toc474923277 \h </w:instrText>
            </w:r>
            <w:r w:rsidR="00181E2A">
              <w:rPr>
                <w:noProof/>
                <w:webHidden/>
              </w:rPr>
            </w:r>
            <w:r w:rsidR="00181E2A">
              <w:rPr>
                <w:noProof/>
                <w:webHidden/>
              </w:rPr>
              <w:fldChar w:fldCharType="separate"/>
            </w:r>
            <w:r w:rsidR="00181E2A">
              <w:rPr>
                <w:noProof/>
                <w:webHidden/>
              </w:rPr>
              <w:t>12</w:t>
            </w:r>
            <w:r w:rsidR="00181E2A">
              <w:rPr>
                <w:noProof/>
                <w:webHidden/>
              </w:rPr>
              <w:fldChar w:fldCharType="end"/>
            </w:r>
          </w:hyperlink>
        </w:p>
        <w:p w14:paraId="3D64DB1C" w14:textId="028C483E" w:rsidR="00181E2A" w:rsidRDefault="001D6E35">
          <w:pPr>
            <w:pStyle w:val="TOC4"/>
            <w:tabs>
              <w:tab w:val="right" w:leader="dot" w:pos="9350"/>
            </w:tabs>
            <w:rPr>
              <w:noProof/>
              <w:lang w:val="en-US" w:eastAsia="en-US"/>
            </w:rPr>
          </w:pPr>
          <w:hyperlink w:anchor="_Toc474923278" w:history="1">
            <w:r w:rsidR="00181E2A" w:rsidRPr="00D74804">
              <w:rPr>
                <w:rStyle w:val="Hyperlink"/>
                <w:noProof/>
              </w:rPr>
              <w:t>3.3.3.2 Azure Load Balancer</w:t>
            </w:r>
            <w:r w:rsidR="00181E2A">
              <w:rPr>
                <w:noProof/>
                <w:webHidden/>
              </w:rPr>
              <w:tab/>
            </w:r>
            <w:r w:rsidR="00181E2A">
              <w:rPr>
                <w:noProof/>
                <w:webHidden/>
              </w:rPr>
              <w:fldChar w:fldCharType="begin"/>
            </w:r>
            <w:r w:rsidR="00181E2A">
              <w:rPr>
                <w:noProof/>
                <w:webHidden/>
              </w:rPr>
              <w:instrText xml:space="preserve"> PAGEREF _Toc474923278 \h </w:instrText>
            </w:r>
            <w:r w:rsidR="00181E2A">
              <w:rPr>
                <w:noProof/>
                <w:webHidden/>
              </w:rPr>
            </w:r>
            <w:r w:rsidR="00181E2A">
              <w:rPr>
                <w:noProof/>
                <w:webHidden/>
              </w:rPr>
              <w:fldChar w:fldCharType="separate"/>
            </w:r>
            <w:r w:rsidR="00181E2A">
              <w:rPr>
                <w:noProof/>
                <w:webHidden/>
              </w:rPr>
              <w:t>12</w:t>
            </w:r>
            <w:r w:rsidR="00181E2A">
              <w:rPr>
                <w:noProof/>
                <w:webHidden/>
              </w:rPr>
              <w:fldChar w:fldCharType="end"/>
            </w:r>
          </w:hyperlink>
        </w:p>
        <w:p w14:paraId="61368488" w14:textId="4F4CBB60" w:rsidR="00181E2A" w:rsidRDefault="001D6E35">
          <w:pPr>
            <w:pStyle w:val="TOC4"/>
            <w:tabs>
              <w:tab w:val="right" w:leader="dot" w:pos="9350"/>
            </w:tabs>
            <w:rPr>
              <w:noProof/>
              <w:lang w:val="en-US" w:eastAsia="en-US"/>
            </w:rPr>
          </w:pPr>
          <w:hyperlink w:anchor="_Toc474923279" w:history="1">
            <w:r w:rsidR="00181E2A" w:rsidRPr="00D74804">
              <w:rPr>
                <w:rStyle w:val="Hyperlink"/>
                <w:noProof/>
              </w:rPr>
              <w:t>3.3.3.3 Azure Network Security Group</w:t>
            </w:r>
            <w:r w:rsidR="00181E2A">
              <w:rPr>
                <w:noProof/>
                <w:webHidden/>
              </w:rPr>
              <w:tab/>
            </w:r>
            <w:r w:rsidR="00181E2A">
              <w:rPr>
                <w:noProof/>
                <w:webHidden/>
              </w:rPr>
              <w:fldChar w:fldCharType="begin"/>
            </w:r>
            <w:r w:rsidR="00181E2A">
              <w:rPr>
                <w:noProof/>
                <w:webHidden/>
              </w:rPr>
              <w:instrText xml:space="preserve"> PAGEREF _Toc474923279 \h </w:instrText>
            </w:r>
            <w:r w:rsidR="00181E2A">
              <w:rPr>
                <w:noProof/>
                <w:webHidden/>
              </w:rPr>
            </w:r>
            <w:r w:rsidR="00181E2A">
              <w:rPr>
                <w:noProof/>
                <w:webHidden/>
              </w:rPr>
              <w:fldChar w:fldCharType="separate"/>
            </w:r>
            <w:r w:rsidR="00181E2A">
              <w:rPr>
                <w:noProof/>
                <w:webHidden/>
              </w:rPr>
              <w:t>12</w:t>
            </w:r>
            <w:r w:rsidR="00181E2A">
              <w:rPr>
                <w:noProof/>
                <w:webHidden/>
              </w:rPr>
              <w:fldChar w:fldCharType="end"/>
            </w:r>
          </w:hyperlink>
        </w:p>
        <w:p w14:paraId="03873A90" w14:textId="6C761647" w:rsidR="00181E2A" w:rsidRDefault="001D6E35">
          <w:pPr>
            <w:pStyle w:val="TOC3"/>
            <w:tabs>
              <w:tab w:val="right" w:leader="dot" w:pos="9350"/>
            </w:tabs>
            <w:rPr>
              <w:rFonts w:eastAsiaTheme="minorEastAsia"/>
              <w:noProof/>
              <w:lang w:val="en-US"/>
            </w:rPr>
          </w:pPr>
          <w:hyperlink w:anchor="_Toc474923280" w:history="1">
            <w:r w:rsidR="00181E2A" w:rsidRPr="00D74804">
              <w:rPr>
                <w:rStyle w:val="Hyperlink"/>
                <w:noProof/>
              </w:rPr>
              <w:t>3.3.4 Storage Logs</w:t>
            </w:r>
            <w:r w:rsidR="00181E2A">
              <w:rPr>
                <w:noProof/>
                <w:webHidden/>
              </w:rPr>
              <w:tab/>
            </w:r>
            <w:r w:rsidR="00181E2A">
              <w:rPr>
                <w:noProof/>
                <w:webHidden/>
              </w:rPr>
              <w:fldChar w:fldCharType="begin"/>
            </w:r>
            <w:r w:rsidR="00181E2A">
              <w:rPr>
                <w:noProof/>
                <w:webHidden/>
              </w:rPr>
              <w:instrText xml:space="preserve"> PAGEREF _Toc474923280 \h </w:instrText>
            </w:r>
            <w:r w:rsidR="00181E2A">
              <w:rPr>
                <w:noProof/>
                <w:webHidden/>
              </w:rPr>
            </w:r>
            <w:r w:rsidR="00181E2A">
              <w:rPr>
                <w:noProof/>
                <w:webHidden/>
              </w:rPr>
              <w:fldChar w:fldCharType="separate"/>
            </w:r>
            <w:r w:rsidR="00181E2A">
              <w:rPr>
                <w:noProof/>
                <w:webHidden/>
              </w:rPr>
              <w:t>13</w:t>
            </w:r>
            <w:r w:rsidR="00181E2A">
              <w:rPr>
                <w:noProof/>
                <w:webHidden/>
              </w:rPr>
              <w:fldChar w:fldCharType="end"/>
            </w:r>
          </w:hyperlink>
        </w:p>
        <w:p w14:paraId="75DE6207" w14:textId="765968A2" w:rsidR="00181E2A" w:rsidRDefault="001D6E35">
          <w:pPr>
            <w:pStyle w:val="TOC4"/>
            <w:tabs>
              <w:tab w:val="right" w:leader="dot" w:pos="9350"/>
            </w:tabs>
            <w:rPr>
              <w:noProof/>
              <w:lang w:val="en-US" w:eastAsia="en-US"/>
            </w:rPr>
          </w:pPr>
          <w:hyperlink w:anchor="_Toc474923281" w:history="1">
            <w:r w:rsidR="00181E2A" w:rsidRPr="00D74804">
              <w:rPr>
                <w:rStyle w:val="Hyperlink"/>
                <w:noProof/>
              </w:rPr>
              <w:t>3.3.4.1 Azure Database SQL Auditing</w:t>
            </w:r>
            <w:r w:rsidR="00181E2A">
              <w:rPr>
                <w:noProof/>
                <w:webHidden/>
              </w:rPr>
              <w:tab/>
            </w:r>
            <w:r w:rsidR="00181E2A">
              <w:rPr>
                <w:noProof/>
                <w:webHidden/>
              </w:rPr>
              <w:fldChar w:fldCharType="begin"/>
            </w:r>
            <w:r w:rsidR="00181E2A">
              <w:rPr>
                <w:noProof/>
                <w:webHidden/>
              </w:rPr>
              <w:instrText xml:space="preserve"> PAGEREF _Toc474923281 \h </w:instrText>
            </w:r>
            <w:r w:rsidR="00181E2A">
              <w:rPr>
                <w:noProof/>
                <w:webHidden/>
              </w:rPr>
            </w:r>
            <w:r w:rsidR="00181E2A">
              <w:rPr>
                <w:noProof/>
                <w:webHidden/>
              </w:rPr>
              <w:fldChar w:fldCharType="separate"/>
            </w:r>
            <w:r w:rsidR="00181E2A">
              <w:rPr>
                <w:noProof/>
                <w:webHidden/>
              </w:rPr>
              <w:t>13</w:t>
            </w:r>
            <w:r w:rsidR="00181E2A">
              <w:rPr>
                <w:noProof/>
                <w:webHidden/>
              </w:rPr>
              <w:fldChar w:fldCharType="end"/>
            </w:r>
          </w:hyperlink>
        </w:p>
        <w:p w14:paraId="6F639DD4" w14:textId="024A336A" w:rsidR="00181E2A" w:rsidRDefault="001D6E35">
          <w:pPr>
            <w:pStyle w:val="TOC4"/>
            <w:tabs>
              <w:tab w:val="right" w:leader="dot" w:pos="9350"/>
            </w:tabs>
            <w:rPr>
              <w:noProof/>
              <w:lang w:val="en-US" w:eastAsia="en-US"/>
            </w:rPr>
          </w:pPr>
          <w:hyperlink w:anchor="_Toc474923282" w:history="1">
            <w:r w:rsidR="00181E2A" w:rsidRPr="00D74804">
              <w:rPr>
                <w:rStyle w:val="Hyperlink"/>
                <w:noProof/>
              </w:rPr>
              <w:t>3.3.4.2 Azure SQL Data Warehouse</w:t>
            </w:r>
            <w:r w:rsidR="00181E2A">
              <w:rPr>
                <w:noProof/>
                <w:webHidden/>
              </w:rPr>
              <w:tab/>
            </w:r>
            <w:r w:rsidR="00181E2A">
              <w:rPr>
                <w:noProof/>
                <w:webHidden/>
              </w:rPr>
              <w:fldChar w:fldCharType="begin"/>
            </w:r>
            <w:r w:rsidR="00181E2A">
              <w:rPr>
                <w:noProof/>
                <w:webHidden/>
              </w:rPr>
              <w:instrText xml:space="preserve"> PAGEREF _Toc474923282 \h </w:instrText>
            </w:r>
            <w:r w:rsidR="00181E2A">
              <w:rPr>
                <w:noProof/>
                <w:webHidden/>
              </w:rPr>
            </w:r>
            <w:r w:rsidR="00181E2A">
              <w:rPr>
                <w:noProof/>
                <w:webHidden/>
              </w:rPr>
              <w:fldChar w:fldCharType="separate"/>
            </w:r>
            <w:r w:rsidR="00181E2A">
              <w:rPr>
                <w:noProof/>
                <w:webHidden/>
              </w:rPr>
              <w:t>14</w:t>
            </w:r>
            <w:r w:rsidR="00181E2A">
              <w:rPr>
                <w:noProof/>
                <w:webHidden/>
              </w:rPr>
              <w:fldChar w:fldCharType="end"/>
            </w:r>
          </w:hyperlink>
        </w:p>
        <w:p w14:paraId="5BAAAE72" w14:textId="312C9A6B" w:rsidR="00181E2A" w:rsidRDefault="001D6E35">
          <w:pPr>
            <w:pStyle w:val="TOC4"/>
            <w:tabs>
              <w:tab w:val="right" w:leader="dot" w:pos="9350"/>
            </w:tabs>
            <w:rPr>
              <w:noProof/>
              <w:lang w:val="en-US" w:eastAsia="en-US"/>
            </w:rPr>
          </w:pPr>
          <w:hyperlink w:anchor="_Toc474923283" w:history="1">
            <w:r w:rsidR="00181E2A" w:rsidRPr="00D74804">
              <w:rPr>
                <w:rStyle w:val="Hyperlink"/>
                <w:noProof/>
              </w:rPr>
              <w:t>3.3.4.3 Azure Radis Cache</w:t>
            </w:r>
            <w:r w:rsidR="00181E2A">
              <w:rPr>
                <w:noProof/>
                <w:webHidden/>
              </w:rPr>
              <w:tab/>
            </w:r>
            <w:r w:rsidR="00181E2A">
              <w:rPr>
                <w:noProof/>
                <w:webHidden/>
              </w:rPr>
              <w:fldChar w:fldCharType="begin"/>
            </w:r>
            <w:r w:rsidR="00181E2A">
              <w:rPr>
                <w:noProof/>
                <w:webHidden/>
              </w:rPr>
              <w:instrText xml:space="preserve"> PAGEREF _Toc474923283 \h </w:instrText>
            </w:r>
            <w:r w:rsidR="00181E2A">
              <w:rPr>
                <w:noProof/>
                <w:webHidden/>
              </w:rPr>
            </w:r>
            <w:r w:rsidR="00181E2A">
              <w:rPr>
                <w:noProof/>
                <w:webHidden/>
              </w:rPr>
              <w:fldChar w:fldCharType="separate"/>
            </w:r>
            <w:r w:rsidR="00181E2A">
              <w:rPr>
                <w:noProof/>
                <w:webHidden/>
              </w:rPr>
              <w:t>14</w:t>
            </w:r>
            <w:r w:rsidR="00181E2A">
              <w:rPr>
                <w:noProof/>
                <w:webHidden/>
              </w:rPr>
              <w:fldChar w:fldCharType="end"/>
            </w:r>
          </w:hyperlink>
        </w:p>
        <w:p w14:paraId="3DF342ED" w14:textId="3EBE167F" w:rsidR="00181E2A" w:rsidRDefault="001D6E35">
          <w:pPr>
            <w:pStyle w:val="TOC4"/>
            <w:tabs>
              <w:tab w:val="right" w:leader="dot" w:pos="9350"/>
            </w:tabs>
            <w:rPr>
              <w:noProof/>
              <w:lang w:val="en-US" w:eastAsia="en-US"/>
            </w:rPr>
          </w:pPr>
          <w:hyperlink w:anchor="_Toc474923284" w:history="1">
            <w:r w:rsidR="00181E2A" w:rsidRPr="00D74804">
              <w:rPr>
                <w:rStyle w:val="Hyperlink"/>
                <w:noProof/>
              </w:rPr>
              <w:t>3.3.4.4 Azure Data Lake Store</w:t>
            </w:r>
            <w:r w:rsidR="00181E2A">
              <w:rPr>
                <w:noProof/>
                <w:webHidden/>
              </w:rPr>
              <w:tab/>
            </w:r>
            <w:r w:rsidR="00181E2A">
              <w:rPr>
                <w:noProof/>
                <w:webHidden/>
              </w:rPr>
              <w:fldChar w:fldCharType="begin"/>
            </w:r>
            <w:r w:rsidR="00181E2A">
              <w:rPr>
                <w:noProof/>
                <w:webHidden/>
              </w:rPr>
              <w:instrText xml:space="preserve"> PAGEREF _Toc474923284 \h </w:instrText>
            </w:r>
            <w:r w:rsidR="00181E2A">
              <w:rPr>
                <w:noProof/>
                <w:webHidden/>
              </w:rPr>
            </w:r>
            <w:r w:rsidR="00181E2A">
              <w:rPr>
                <w:noProof/>
                <w:webHidden/>
              </w:rPr>
              <w:fldChar w:fldCharType="separate"/>
            </w:r>
            <w:r w:rsidR="00181E2A">
              <w:rPr>
                <w:noProof/>
                <w:webHidden/>
              </w:rPr>
              <w:t>14</w:t>
            </w:r>
            <w:r w:rsidR="00181E2A">
              <w:rPr>
                <w:noProof/>
                <w:webHidden/>
              </w:rPr>
              <w:fldChar w:fldCharType="end"/>
            </w:r>
          </w:hyperlink>
        </w:p>
        <w:p w14:paraId="385B4D13" w14:textId="4F366650" w:rsidR="00181E2A" w:rsidRDefault="001D6E35">
          <w:pPr>
            <w:pStyle w:val="TOC4"/>
            <w:tabs>
              <w:tab w:val="right" w:leader="dot" w:pos="9350"/>
            </w:tabs>
            <w:rPr>
              <w:noProof/>
              <w:lang w:val="en-US" w:eastAsia="en-US"/>
            </w:rPr>
          </w:pPr>
          <w:hyperlink w:anchor="_Toc474923285" w:history="1">
            <w:r w:rsidR="00181E2A" w:rsidRPr="00D74804">
              <w:rPr>
                <w:rStyle w:val="Hyperlink"/>
                <w:noProof/>
              </w:rPr>
              <w:t>3.3.4.5 Azure Data Factory</w:t>
            </w:r>
            <w:r w:rsidR="00181E2A">
              <w:rPr>
                <w:noProof/>
                <w:webHidden/>
              </w:rPr>
              <w:tab/>
            </w:r>
            <w:r w:rsidR="00181E2A">
              <w:rPr>
                <w:noProof/>
                <w:webHidden/>
              </w:rPr>
              <w:fldChar w:fldCharType="begin"/>
            </w:r>
            <w:r w:rsidR="00181E2A">
              <w:rPr>
                <w:noProof/>
                <w:webHidden/>
              </w:rPr>
              <w:instrText xml:space="preserve"> PAGEREF _Toc474923285 \h </w:instrText>
            </w:r>
            <w:r w:rsidR="00181E2A">
              <w:rPr>
                <w:noProof/>
                <w:webHidden/>
              </w:rPr>
            </w:r>
            <w:r w:rsidR="00181E2A">
              <w:rPr>
                <w:noProof/>
                <w:webHidden/>
              </w:rPr>
              <w:fldChar w:fldCharType="separate"/>
            </w:r>
            <w:r w:rsidR="00181E2A">
              <w:rPr>
                <w:noProof/>
                <w:webHidden/>
              </w:rPr>
              <w:t>15</w:t>
            </w:r>
            <w:r w:rsidR="00181E2A">
              <w:rPr>
                <w:noProof/>
                <w:webHidden/>
              </w:rPr>
              <w:fldChar w:fldCharType="end"/>
            </w:r>
          </w:hyperlink>
        </w:p>
        <w:p w14:paraId="21A8969D" w14:textId="14C09699" w:rsidR="00181E2A" w:rsidRDefault="001D6E35">
          <w:pPr>
            <w:pStyle w:val="TOC2"/>
            <w:tabs>
              <w:tab w:val="right" w:leader="dot" w:pos="9350"/>
            </w:tabs>
            <w:rPr>
              <w:rFonts w:eastAsiaTheme="minorEastAsia"/>
              <w:noProof/>
            </w:rPr>
          </w:pPr>
          <w:hyperlink w:anchor="_Toc474923286" w:history="1">
            <w:r w:rsidR="00181E2A" w:rsidRPr="00D74804">
              <w:rPr>
                <w:rStyle w:val="Hyperlink"/>
                <w:noProof/>
              </w:rPr>
              <w:t>3.4 Internet of Things</w:t>
            </w:r>
            <w:r w:rsidR="00181E2A">
              <w:rPr>
                <w:noProof/>
                <w:webHidden/>
              </w:rPr>
              <w:tab/>
            </w:r>
            <w:r w:rsidR="00181E2A">
              <w:rPr>
                <w:noProof/>
                <w:webHidden/>
              </w:rPr>
              <w:fldChar w:fldCharType="begin"/>
            </w:r>
            <w:r w:rsidR="00181E2A">
              <w:rPr>
                <w:noProof/>
                <w:webHidden/>
              </w:rPr>
              <w:instrText xml:space="preserve"> PAGEREF _Toc474923286 \h </w:instrText>
            </w:r>
            <w:r w:rsidR="00181E2A">
              <w:rPr>
                <w:noProof/>
                <w:webHidden/>
              </w:rPr>
            </w:r>
            <w:r w:rsidR="00181E2A">
              <w:rPr>
                <w:noProof/>
                <w:webHidden/>
              </w:rPr>
              <w:fldChar w:fldCharType="separate"/>
            </w:r>
            <w:r w:rsidR="00181E2A">
              <w:rPr>
                <w:noProof/>
                <w:webHidden/>
              </w:rPr>
              <w:t>15</w:t>
            </w:r>
            <w:r w:rsidR="00181E2A">
              <w:rPr>
                <w:noProof/>
                <w:webHidden/>
              </w:rPr>
              <w:fldChar w:fldCharType="end"/>
            </w:r>
          </w:hyperlink>
        </w:p>
        <w:p w14:paraId="5BA6CE2A" w14:textId="3E7840C8" w:rsidR="00181E2A" w:rsidRDefault="001D6E35">
          <w:pPr>
            <w:pStyle w:val="TOC2"/>
            <w:tabs>
              <w:tab w:val="right" w:leader="dot" w:pos="9350"/>
            </w:tabs>
            <w:rPr>
              <w:rFonts w:eastAsiaTheme="minorEastAsia"/>
              <w:noProof/>
            </w:rPr>
          </w:pPr>
          <w:hyperlink w:anchor="_Toc474923287" w:history="1">
            <w:r w:rsidR="00181E2A" w:rsidRPr="00D74804">
              <w:rPr>
                <w:rStyle w:val="Hyperlink"/>
                <w:noProof/>
              </w:rPr>
              <w:t>3.5 Enterprise Integration</w:t>
            </w:r>
            <w:r w:rsidR="00181E2A">
              <w:rPr>
                <w:noProof/>
                <w:webHidden/>
              </w:rPr>
              <w:tab/>
            </w:r>
            <w:r w:rsidR="00181E2A">
              <w:rPr>
                <w:noProof/>
                <w:webHidden/>
              </w:rPr>
              <w:fldChar w:fldCharType="begin"/>
            </w:r>
            <w:r w:rsidR="00181E2A">
              <w:rPr>
                <w:noProof/>
                <w:webHidden/>
              </w:rPr>
              <w:instrText xml:space="preserve"> PAGEREF _Toc474923287 \h </w:instrText>
            </w:r>
            <w:r w:rsidR="00181E2A">
              <w:rPr>
                <w:noProof/>
                <w:webHidden/>
              </w:rPr>
            </w:r>
            <w:r w:rsidR="00181E2A">
              <w:rPr>
                <w:noProof/>
                <w:webHidden/>
              </w:rPr>
              <w:fldChar w:fldCharType="separate"/>
            </w:r>
            <w:r w:rsidR="00181E2A">
              <w:rPr>
                <w:noProof/>
                <w:webHidden/>
              </w:rPr>
              <w:t>16</w:t>
            </w:r>
            <w:r w:rsidR="00181E2A">
              <w:rPr>
                <w:noProof/>
                <w:webHidden/>
              </w:rPr>
              <w:fldChar w:fldCharType="end"/>
            </w:r>
          </w:hyperlink>
        </w:p>
        <w:p w14:paraId="294005E3" w14:textId="4B45207C" w:rsidR="00181E2A" w:rsidRDefault="001D6E35">
          <w:pPr>
            <w:pStyle w:val="TOC3"/>
            <w:tabs>
              <w:tab w:val="right" w:leader="dot" w:pos="9350"/>
            </w:tabs>
            <w:rPr>
              <w:rFonts w:eastAsiaTheme="minorEastAsia"/>
              <w:noProof/>
              <w:lang w:val="en-US"/>
            </w:rPr>
          </w:pPr>
          <w:hyperlink w:anchor="_Toc474923288" w:history="1">
            <w:r w:rsidR="00181E2A" w:rsidRPr="00D74804">
              <w:rPr>
                <w:rStyle w:val="Hyperlink"/>
                <w:noProof/>
              </w:rPr>
              <w:t>3.5.1 BizTalk Services</w:t>
            </w:r>
            <w:r w:rsidR="00181E2A">
              <w:rPr>
                <w:noProof/>
                <w:webHidden/>
              </w:rPr>
              <w:tab/>
            </w:r>
            <w:r w:rsidR="00181E2A">
              <w:rPr>
                <w:noProof/>
                <w:webHidden/>
              </w:rPr>
              <w:fldChar w:fldCharType="begin"/>
            </w:r>
            <w:r w:rsidR="00181E2A">
              <w:rPr>
                <w:noProof/>
                <w:webHidden/>
              </w:rPr>
              <w:instrText xml:space="preserve"> PAGEREF _Toc474923288 \h </w:instrText>
            </w:r>
            <w:r w:rsidR="00181E2A">
              <w:rPr>
                <w:noProof/>
                <w:webHidden/>
              </w:rPr>
            </w:r>
            <w:r w:rsidR="00181E2A">
              <w:rPr>
                <w:noProof/>
                <w:webHidden/>
              </w:rPr>
              <w:fldChar w:fldCharType="separate"/>
            </w:r>
            <w:r w:rsidR="00181E2A">
              <w:rPr>
                <w:noProof/>
                <w:webHidden/>
              </w:rPr>
              <w:t>16</w:t>
            </w:r>
            <w:r w:rsidR="00181E2A">
              <w:rPr>
                <w:noProof/>
                <w:webHidden/>
              </w:rPr>
              <w:fldChar w:fldCharType="end"/>
            </w:r>
          </w:hyperlink>
        </w:p>
        <w:p w14:paraId="182EAD22" w14:textId="63E07DFE" w:rsidR="00181E2A" w:rsidRDefault="001D6E35">
          <w:pPr>
            <w:pStyle w:val="TOC3"/>
            <w:tabs>
              <w:tab w:val="right" w:leader="dot" w:pos="9350"/>
            </w:tabs>
            <w:rPr>
              <w:rFonts w:eastAsiaTheme="minorEastAsia"/>
              <w:noProof/>
              <w:lang w:val="en-US"/>
            </w:rPr>
          </w:pPr>
          <w:hyperlink w:anchor="_Toc474923289" w:history="1">
            <w:r w:rsidR="00181E2A" w:rsidRPr="00D74804">
              <w:rPr>
                <w:rStyle w:val="Hyperlink"/>
                <w:noProof/>
              </w:rPr>
              <w:t>3.5.2 StorSimple</w:t>
            </w:r>
            <w:r w:rsidR="00181E2A">
              <w:rPr>
                <w:noProof/>
                <w:webHidden/>
              </w:rPr>
              <w:tab/>
            </w:r>
            <w:r w:rsidR="00181E2A">
              <w:rPr>
                <w:noProof/>
                <w:webHidden/>
              </w:rPr>
              <w:fldChar w:fldCharType="begin"/>
            </w:r>
            <w:r w:rsidR="00181E2A">
              <w:rPr>
                <w:noProof/>
                <w:webHidden/>
              </w:rPr>
              <w:instrText xml:space="preserve"> PAGEREF _Toc474923289 \h </w:instrText>
            </w:r>
            <w:r w:rsidR="00181E2A">
              <w:rPr>
                <w:noProof/>
                <w:webHidden/>
              </w:rPr>
            </w:r>
            <w:r w:rsidR="00181E2A">
              <w:rPr>
                <w:noProof/>
                <w:webHidden/>
              </w:rPr>
              <w:fldChar w:fldCharType="separate"/>
            </w:r>
            <w:r w:rsidR="00181E2A">
              <w:rPr>
                <w:noProof/>
                <w:webHidden/>
              </w:rPr>
              <w:t>16</w:t>
            </w:r>
            <w:r w:rsidR="00181E2A">
              <w:rPr>
                <w:noProof/>
                <w:webHidden/>
              </w:rPr>
              <w:fldChar w:fldCharType="end"/>
            </w:r>
          </w:hyperlink>
        </w:p>
        <w:p w14:paraId="51B4B8C2" w14:textId="7D8DDF1F" w:rsidR="00181E2A" w:rsidRDefault="001D6E35">
          <w:pPr>
            <w:pStyle w:val="TOC2"/>
            <w:tabs>
              <w:tab w:val="right" w:leader="dot" w:pos="9350"/>
            </w:tabs>
            <w:rPr>
              <w:rFonts w:eastAsiaTheme="minorEastAsia"/>
              <w:noProof/>
            </w:rPr>
          </w:pPr>
          <w:hyperlink w:anchor="_Toc474923290" w:history="1">
            <w:r w:rsidR="00181E2A" w:rsidRPr="00D74804">
              <w:rPr>
                <w:rStyle w:val="Hyperlink"/>
                <w:noProof/>
              </w:rPr>
              <w:t>3.6 Intelligence + Analytics</w:t>
            </w:r>
            <w:r w:rsidR="00181E2A">
              <w:rPr>
                <w:noProof/>
                <w:webHidden/>
              </w:rPr>
              <w:tab/>
            </w:r>
            <w:r w:rsidR="00181E2A">
              <w:rPr>
                <w:noProof/>
                <w:webHidden/>
              </w:rPr>
              <w:fldChar w:fldCharType="begin"/>
            </w:r>
            <w:r w:rsidR="00181E2A">
              <w:rPr>
                <w:noProof/>
                <w:webHidden/>
              </w:rPr>
              <w:instrText xml:space="preserve"> PAGEREF _Toc474923290 \h </w:instrText>
            </w:r>
            <w:r w:rsidR="00181E2A">
              <w:rPr>
                <w:noProof/>
                <w:webHidden/>
              </w:rPr>
            </w:r>
            <w:r w:rsidR="00181E2A">
              <w:rPr>
                <w:noProof/>
                <w:webHidden/>
              </w:rPr>
              <w:fldChar w:fldCharType="separate"/>
            </w:r>
            <w:r w:rsidR="00181E2A">
              <w:rPr>
                <w:noProof/>
                <w:webHidden/>
              </w:rPr>
              <w:t>16</w:t>
            </w:r>
            <w:r w:rsidR="00181E2A">
              <w:rPr>
                <w:noProof/>
                <w:webHidden/>
              </w:rPr>
              <w:fldChar w:fldCharType="end"/>
            </w:r>
          </w:hyperlink>
        </w:p>
        <w:p w14:paraId="1D20C84A" w14:textId="5AB6F11E" w:rsidR="00181E2A" w:rsidRDefault="001D6E35">
          <w:pPr>
            <w:pStyle w:val="TOC3"/>
            <w:tabs>
              <w:tab w:val="right" w:leader="dot" w:pos="9350"/>
            </w:tabs>
            <w:rPr>
              <w:rFonts w:eastAsiaTheme="minorEastAsia"/>
              <w:noProof/>
              <w:lang w:val="en-US"/>
            </w:rPr>
          </w:pPr>
          <w:hyperlink w:anchor="_Toc474923291" w:history="1">
            <w:r w:rsidR="00181E2A" w:rsidRPr="00D74804">
              <w:rPr>
                <w:rStyle w:val="Hyperlink"/>
                <w:noProof/>
              </w:rPr>
              <w:t>3.6.1 Azure HDInsight Service</w:t>
            </w:r>
            <w:r w:rsidR="00181E2A">
              <w:rPr>
                <w:noProof/>
                <w:webHidden/>
              </w:rPr>
              <w:tab/>
            </w:r>
            <w:r w:rsidR="00181E2A">
              <w:rPr>
                <w:noProof/>
                <w:webHidden/>
              </w:rPr>
              <w:fldChar w:fldCharType="begin"/>
            </w:r>
            <w:r w:rsidR="00181E2A">
              <w:rPr>
                <w:noProof/>
                <w:webHidden/>
              </w:rPr>
              <w:instrText xml:space="preserve"> PAGEREF _Toc474923291 \h </w:instrText>
            </w:r>
            <w:r w:rsidR="00181E2A">
              <w:rPr>
                <w:noProof/>
                <w:webHidden/>
              </w:rPr>
            </w:r>
            <w:r w:rsidR="00181E2A">
              <w:rPr>
                <w:noProof/>
                <w:webHidden/>
              </w:rPr>
              <w:fldChar w:fldCharType="separate"/>
            </w:r>
            <w:r w:rsidR="00181E2A">
              <w:rPr>
                <w:noProof/>
                <w:webHidden/>
              </w:rPr>
              <w:t>16</w:t>
            </w:r>
            <w:r w:rsidR="00181E2A">
              <w:rPr>
                <w:noProof/>
                <w:webHidden/>
              </w:rPr>
              <w:fldChar w:fldCharType="end"/>
            </w:r>
          </w:hyperlink>
        </w:p>
        <w:p w14:paraId="0DB0823F" w14:textId="43B4E184" w:rsidR="00181E2A" w:rsidRDefault="001D6E35">
          <w:pPr>
            <w:pStyle w:val="TOC3"/>
            <w:tabs>
              <w:tab w:val="right" w:leader="dot" w:pos="9350"/>
            </w:tabs>
            <w:rPr>
              <w:rFonts w:eastAsiaTheme="minorEastAsia"/>
              <w:noProof/>
              <w:lang w:val="en-US"/>
            </w:rPr>
          </w:pPr>
          <w:hyperlink w:anchor="_Toc474923292" w:history="1">
            <w:r w:rsidR="00181E2A" w:rsidRPr="00D74804">
              <w:rPr>
                <w:rStyle w:val="Hyperlink"/>
                <w:noProof/>
              </w:rPr>
              <w:t>3.6.2 Azure Machine Learning Service</w:t>
            </w:r>
            <w:r w:rsidR="00181E2A">
              <w:rPr>
                <w:noProof/>
                <w:webHidden/>
              </w:rPr>
              <w:tab/>
            </w:r>
            <w:r w:rsidR="00181E2A">
              <w:rPr>
                <w:noProof/>
                <w:webHidden/>
              </w:rPr>
              <w:fldChar w:fldCharType="begin"/>
            </w:r>
            <w:r w:rsidR="00181E2A">
              <w:rPr>
                <w:noProof/>
                <w:webHidden/>
              </w:rPr>
              <w:instrText xml:space="preserve"> PAGEREF _Toc474923292 \h </w:instrText>
            </w:r>
            <w:r w:rsidR="00181E2A">
              <w:rPr>
                <w:noProof/>
                <w:webHidden/>
              </w:rPr>
            </w:r>
            <w:r w:rsidR="00181E2A">
              <w:rPr>
                <w:noProof/>
                <w:webHidden/>
              </w:rPr>
              <w:fldChar w:fldCharType="separate"/>
            </w:r>
            <w:r w:rsidR="00181E2A">
              <w:rPr>
                <w:noProof/>
                <w:webHidden/>
              </w:rPr>
              <w:t>17</w:t>
            </w:r>
            <w:r w:rsidR="00181E2A">
              <w:rPr>
                <w:noProof/>
                <w:webHidden/>
              </w:rPr>
              <w:fldChar w:fldCharType="end"/>
            </w:r>
          </w:hyperlink>
        </w:p>
        <w:p w14:paraId="478169AD" w14:textId="11C0B7EE" w:rsidR="00181E2A" w:rsidRDefault="001D6E35">
          <w:pPr>
            <w:pStyle w:val="TOC3"/>
            <w:tabs>
              <w:tab w:val="right" w:leader="dot" w:pos="9350"/>
            </w:tabs>
            <w:rPr>
              <w:rFonts w:eastAsiaTheme="minorEastAsia"/>
              <w:noProof/>
              <w:lang w:val="en-US"/>
            </w:rPr>
          </w:pPr>
          <w:hyperlink w:anchor="_Toc474923293" w:history="1">
            <w:r w:rsidR="00181E2A" w:rsidRPr="00D74804">
              <w:rPr>
                <w:rStyle w:val="Hyperlink"/>
                <w:noProof/>
              </w:rPr>
              <w:t>3.6.3 Azure Data Lake Analytics Service</w:t>
            </w:r>
            <w:r w:rsidR="00181E2A">
              <w:rPr>
                <w:noProof/>
                <w:webHidden/>
              </w:rPr>
              <w:tab/>
            </w:r>
            <w:r w:rsidR="00181E2A">
              <w:rPr>
                <w:noProof/>
                <w:webHidden/>
              </w:rPr>
              <w:fldChar w:fldCharType="begin"/>
            </w:r>
            <w:r w:rsidR="00181E2A">
              <w:rPr>
                <w:noProof/>
                <w:webHidden/>
              </w:rPr>
              <w:instrText xml:space="preserve"> PAGEREF _Toc474923293 \h </w:instrText>
            </w:r>
            <w:r w:rsidR="00181E2A">
              <w:rPr>
                <w:noProof/>
                <w:webHidden/>
              </w:rPr>
            </w:r>
            <w:r w:rsidR="00181E2A">
              <w:rPr>
                <w:noProof/>
                <w:webHidden/>
              </w:rPr>
              <w:fldChar w:fldCharType="separate"/>
            </w:r>
            <w:r w:rsidR="00181E2A">
              <w:rPr>
                <w:noProof/>
                <w:webHidden/>
              </w:rPr>
              <w:t>17</w:t>
            </w:r>
            <w:r w:rsidR="00181E2A">
              <w:rPr>
                <w:noProof/>
                <w:webHidden/>
              </w:rPr>
              <w:fldChar w:fldCharType="end"/>
            </w:r>
          </w:hyperlink>
        </w:p>
        <w:p w14:paraId="4ABFF3EE" w14:textId="5480CB89" w:rsidR="00181E2A" w:rsidRDefault="001D6E35">
          <w:pPr>
            <w:pStyle w:val="TOC3"/>
            <w:tabs>
              <w:tab w:val="right" w:leader="dot" w:pos="9350"/>
            </w:tabs>
            <w:rPr>
              <w:rFonts w:eastAsiaTheme="minorEastAsia"/>
              <w:noProof/>
              <w:lang w:val="en-US"/>
            </w:rPr>
          </w:pPr>
          <w:hyperlink w:anchor="_Toc474923294" w:history="1">
            <w:r w:rsidR="00181E2A" w:rsidRPr="00D74804">
              <w:rPr>
                <w:rStyle w:val="Hyperlink"/>
                <w:noProof/>
              </w:rPr>
              <w:t>3.6.4 Azure Data Lake Store Service</w:t>
            </w:r>
            <w:r w:rsidR="00181E2A">
              <w:rPr>
                <w:noProof/>
                <w:webHidden/>
              </w:rPr>
              <w:tab/>
            </w:r>
            <w:r w:rsidR="00181E2A">
              <w:rPr>
                <w:noProof/>
                <w:webHidden/>
              </w:rPr>
              <w:fldChar w:fldCharType="begin"/>
            </w:r>
            <w:r w:rsidR="00181E2A">
              <w:rPr>
                <w:noProof/>
                <w:webHidden/>
              </w:rPr>
              <w:instrText xml:space="preserve"> PAGEREF _Toc474923294 \h </w:instrText>
            </w:r>
            <w:r w:rsidR="00181E2A">
              <w:rPr>
                <w:noProof/>
                <w:webHidden/>
              </w:rPr>
            </w:r>
            <w:r w:rsidR="00181E2A">
              <w:rPr>
                <w:noProof/>
                <w:webHidden/>
              </w:rPr>
              <w:fldChar w:fldCharType="separate"/>
            </w:r>
            <w:r w:rsidR="00181E2A">
              <w:rPr>
                <w:noProof/>
                <w:webHidden/>
              </w:rPr>
              <w:t>17</w:t>
            </w:r>
            <w:r w:rsidR="00181E2A">
              <w:rPr>
                <w:noProof/>
                <w:webHidden/>
              </w:rPr>
              <w:fldChar w:fldCharType="end"/>
            </w:r>
          </w:hyperlink>
        </w:p>
        <w:p w14:paraId="40FDC262" w14:textId="40D251BC" w:rsidR="00181E2A" w:rsidRDefault="001D6E35">
          <w:pPr>
            <w:pStyle w:val="TOC3"/>
            <w:tabs>
              <w:tab w:val="right" w:leader="dot" w:pos="9350"/>
            </w:tabs>
            <w:rPr>
              <w:rFonts w:eastAsiaTheme="minorEastAsia"/>
              <w:noProof/>
              <w:lang w:val="en-US"/>
            </w:rPr>
          </w:pPr>
          <w:hyperlink w:anchor="_Toc474923295" w:history="1">
            <w:r w:rsidR="00181E2A" w:rsidRPr="00D74804">
              <w:rPr>
                <w:rStyle w:val="Hyperlink"/>
                <w:noProof/>
              </w:rPr>
              <w:t>3.6.5 Azure PowerBI Embedded Service</w:t>
            </w:r>
            <w:r w:rsidR="00181E2A">
              <w:rPr>
                <w:noProof/>
                <w:webHidden/>
              </w:rPr>
              <w:tab/>
            </w:r>
            <w:r w:rsidR="00181E2A">
              <w:rPr>
                <w:noProof/>
                <w:webHidden/>
              </w:rPr>
              <w:fldChar w:fldCharType="begin"/>
            </w:r>
            <w:r w:rsidR="00181E2A">
              <w:rPr>
                <w:noProof/>
                <w:webHidden/>
              </w:rPr>
              <w:instrText xml:space="preserve"> PAGEREF _Toc474923295 \h </w:instrText>
            </w:r>
            <w:r w:rsidR="00181E2A">
              <w:rPr>
                <w:noProof/>
                <w:webHidden/>
              </w:rPr>
            </w:r>
            <w:r w:rsidR="00181E2A">
              <w:rPr>
                <w:noProof/>
                <w:webHidden/>
              </w:rPr>
              <w:fldChar w:fldCharType="separate"/>
            </w:r>
            <w:r w:rsidR="00181E2A">
              <w:rPr>
                <w:noProof/>
                <w:webHidden/>
              </w:rPr>
              <w:t>17</w:t>
            </w:r>
            <w:r w:rsidR="00181E2A">
              <w:rPr>
                <w:noProof/>
                <w:webHidden/>
              </w:rPr>
              <w:fldChar w:fldCharType="end"/>
            </w:r>
          </w:hyperlink>
        </w:p>
        <w:p w14:paraId="62170A08" w14:textId="2853B905" w:rsidR="00181E2A" w:rsidRDefault="001D6E35">
          <w:pPr>
            <w:pStyle w:val="TOC3"/>
            <w:tabs>
              <w:tab w:val="right" w:leader="dot" w:pos="9350"/>
            </w:tabs>
            <w:rPr>
              <w:rFonts w:eastAsiaTheme="minorEastAsia"/>
              <w:noProof/>
              <w:lang w:val="en-US"/>
            </w:rPr>
          </w:pPr>
          <w:hyperlink w:anchor="_Toc474923296" w:history="1">
            <w:r w:rsidR="00181E2A" w:rsidRPr="00D74804">
              <w:rPr>
                <w:rStyle w:val="Hyperlink"/>
                <w:noProof/>
              </w:rPr>
              <w:t>3.6.6 Azure Key Vault</w:t>
            </w:r>
            <w:r w:rsidR="00181E2A">
              <w:rPr>
                <w:noProof/>
                <w:webHidden/>
              </w:rPr>
              <w:tab/>
            </w:r>
            <w:r w:rsidR="00181E2A">
              <w:rPr>
                <w:noProof/>
                <w:webHidden/>
              </w:rPr>
              <w:fldChar w:fldCharType="begin"/>
            </w:r>
            <w:r w:rsidR="00181E2A">
              <w:rPr>
                <w:noProof/>
                <w:webHidden/>
              </w:rPr>
              <w:instrText xml:space="preserve"> PAGEREF _Toc474923296 \h </w:instrText>
            </w:r>
            <w:r w:rsidR="00181E2A">
              <w:rPr>
                <w:noProof/>
                <w:webHidden/>
              </w:rPr>
            </w:r>
            <w:r w:rsidR="00181E2A">
              <w:rPr>
                <w:noProof/>
                <w:webHidden/>
              </w:rPr>
              <w:fldChar w:fldCharType="separate"/>
            </w:r>
            <w:r w:rsidR="00181E2A">
              <w:rPr>
                <w:noProof/>
                <w:webHidden/>
              </w:rPr>
              <w:t>17</w:t>
            </w:r>
            <w:r w:rsidR="00181E2A">
              <w:rPr>
                <w:noProof/>
                <w:webHidden/>
              </w:rPr>
              <w:fldChar w:fldCharType="end"/>
            </w:r>
          </w:hyperlink>
        </w:p>
        <w:p w14:paraId="28E8CC58" w14:textId="7BDC128D" w:rsidR="00181E2A" w:rsidRDefault="001D6E35">
          <w:pPr>
            <w:pStyle w:val="TOC2"/>
            <w:tabs>
              <w:tab w:val="right" w:leader="dot" w:pos="9350"/>
            </w:tabs>
            <w:rPr>
              <w:rFonts w:eastAsiaTheme="minorEastAsia"/>
              <w:noProof/>
            </w:rPr>
          </w:pPr>
          <w:hyperlink w:anchor="_Toc474923297" w:history="1">
            <w:r w:rsidR="00181E2A" w:rsidRPr="00D74804">
              <w:rPr>
                <w:rStyle w:val="Hyperlink"/>
                <w:noProof/>
              </w:rPr>
              <w:t>3.7 Monitoring &amp; Management</w:t>
            </w:r>
            <w:r w:rsidR="00181E2A">
              <w:rPr>
                <w:noProof/>
                <w:webHidden/>
              </w:rPr>
              <w:tab/>
            </w:r>
            <w:r w:rsidR="00181E2A">
              <w:rPr>
                <w:noProof/>
                <w:webHidden/>
              </w:rPr>
              <w:fldChar w:fldCharType="begin"/>
            </w:r>
            <w:r w:rsidR="00181E2A">
              <w:rPr>
                <w:noProof/>
                <w:webHidden/>
              </w:rPr>
              <w:instrText xml:space="preserve"> PAGEREF _Toc474923297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05F413FB" w14:textId="3767249B" w:rsidR="00181E2A" w:rsidRDefault="001D6E35">
          <w:pPr>
            <w:pStyle w:val="TOC3"/>
            <w:tabs>
              <w:tab w:val="right" w:leader="dot" w:pos="9350"/>
            </w:tabs>
            <w:rPr>
              <w:rFonts w:eastAsiaTheme="minorEastAsia"/>
              <w:noProof/>
              <w:lang w:val="en-US"/>
            </w:rPr>
          </w:pPr>
          <w:hyperlink w:anchor="_Toc474923298" w:history="1">
            <w:r w:rsidR="00181E2A" w:rsidRPr="00D74804">
              <w:rPr>
                <w:rStyle w:val="Hyperlink"/>
                <w:noProof/>
              </w:rPr>
              <w:t>3.7.1 Azure Backup Service</w:t>
            </w:r>
            <w:r w:rsidR="00181E2A">
              <w:rPr>
                <w:noProof/>
                <w:webHidden/>
              </w:rPr>
              <w:tab/>
            </w:r>
            <w:r w:rsidR="00181E2A">
              <w:rPr>
                <w:noProof/>
                <w:webHidden/>
              </w:rPr>
              <w:fldChar w:fldCharType="begin"/>
            </w:r>
            <w:r w:rsidR="00181E2A">
              <w:rPr>
                <w:noProof/>
                <w:webHidden/>
              </w:rPr>
              <w:instrText xml:space="preserve"> PAGEREF _Toc474923298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7FAF26A6" w14:textId="67DDE594" w:rsidR="00181E2A" w:rsidRDefault="001D6E35">
          <w:pPr>
            <w:pStyle w:val="TOC2"/>
            <w:tabs>
              <w:tab w:val="right" w:leader="dot" w:pos="9350"/>
            </w:tabs>
            <w:rPr>
              <w:rFonts w:eastAsiaTheme="minorEastAsia"/>
              <w:noProof/>
            </w:rPr>
          </w:pPr>
          <w:hyperlink w:anchor="_Toc474923299" w:history="1">
            <w:r w:rsidR="00181E2A" w:rsidRPr="00D74804">
              <w:rPr>
                <w:rStyle w:val="Hyperlink"/>
                <w:noProof/>
              </w:rPr>
              <w:t>3</w:t>
            </w:r>
            <w:r w:rsidR="00181E2A" w:rsidRPr="00D74804">
              <w:rPr>
                <w:rStyle w:val="Hyperlink"/>
                <w:noProof/>
                <w:lang w:val="en-GB"/>
              </w:rPr>
              <w:t>.7.2 Developers Tools</w:t>
            </w:r>
            <w:r w:rsidR="00181E2A">
              <w:rPr>
                <w:noProof/>
                <w:webHidden/>
              </w:rPr>
              <w:tab/>
            </w:r>
            <w:r w:rsidR="00181E2A">
              <w:rPr>
                <w:noProof/>
                <w:webHidden/>
              </w:rPr>
              <w:fldChar w:fldCharType="begin"/>
            </w:r>
            <w:r w:rsidR="00181E2A">
              <w:rPr>
                <w:noProof/>
                <w:webHidden/>
              </w:rPr>
              <w:instrText xml:space="preserve"> PAGEREF _Toc474923299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7D6A9D6C" w14:textId="63CA92B4" w:rsidR="00181E2A" w:rsidRDefault="001D6E35">
          <w:pPr>
            <w:pStyle w:val="TOC4"/>
            <w:tabs>
              <w:tab w:val="right" w:leader="dot" w:pos="9350"/>
            </w:tabs>
            <w:rPr>
              <w:noProof/>
              <w:lang w:val="en-US" w:eastAsia="en-US"/>
            </w:rPr>
          </w:pPr>
          <w:hyperlink w:anchor="_Toc474923300" w:history="1">
            <w:r w:rsidR="00181E2A" w:rsidRPr="00D74804">
              <w:rPr>
                <w:rStyle w:val="Hyperlink"/>
                <w:noProof/>
                <w:shd w:val="clear" w:color="auto" w:fill="FFFFFF"/>
              </w:rPr>
              <w:t>3.7.2.1 Azure API Management – Custom Logs</w:t>
            </w:r>
            <w:r w:rsidR="00181E2A">
              <w:rPr>
                <w:noProof/>
                <w:webHidden/>
              </w:rPr>
              <w:tab/>
            </w:r>
            <w:r w:rsidR="00181E2A">
              <w:rPr>
                <w:noProof/>
                <w:webHidden/>
              </w:rPr>
              <w:fldChar w:fldCharType="begin"/>
            </w:r>
            <w:r w:rsidR="00181E2A">
              <w:rPr>
                <w:noProof/>
                <w:webHidden/>
              </w:rPr>
              <w:instrText xml:space="preserve"> PAGEREF _Toc474923300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7E262075" w14:textId="0562D6F8" w:rsidR="00181E2A" w:rsidRDefault="001D6E35">
          <w:pPr>
            <w:pStyle w:val="TOC4"/>
            <w:tabs>
              <w:tab w:val="right" w:leader="dot" w:pos="9350"/>
            </w:tabs>
            <w:rPr>
              <w:noProof/>
              <w:lang w:val="en-US" w:eastAsia="en-US"/>
            </w:rPr>
          </w:pPr>
          <w:hyperlink w:anchor="_Toc474923301" w:history="1">
            <w:r w:rsidR="00181E2A" w:rsidRPr="00D74804">
              <w:rPr>
                <w:rStyle w:val="Hyperlink"/>
                <w:noProof/>
              </w:rPr>
              <w:t>3.7.2.2 Application Insights</w:t>
            </w:r>
            <w:r w:rsidR="00181E2A">
              <w:rPr>
                <w:noProof/>
                <w:webHidden/>
              </w:rPr>
              <w:tab/>
            </w:r>
            <w:r w:rsidR="00181E2A">
              <w:rPr>
                <w:noProof/>
                <w:webHidden/>
              </w:rPr>
              <w:fldChar w:fldCharType="begin"/>
            </w:r>
            <w:r w:rsidR="00181E2A">
              <w:rPr>
                <w:noProof/>
                <w:webHidden/>
              </w:rPr>
              <w:instrText xml:space="preserve"> PAGEREF _Toc474923301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17B81BD2" w14:textId="44D054AE" w:rsidR="00181E2A" w:rsidRDefault="001D6E35">
          <w:pPr>
            <w:pStyle w:val="TOC4"/>
            <w:tabs>
              <w:tab w:val="right" w:leader="dot" w:pos="9350"/>
            </w:tabs>
            <w:rPr>
              <w:noProof/>
              <w:lang w:val="en-US" w:eastAsia="en-US"/>
            </w:rPr>
          </w:pPr>
          <w:hyperlink w:anchor="_Toc474923302" w:history="1">
            <w:r w:rsidR="00181E2A" w:rsidRPr="00D74804">
              <w:rPr>
                <w:rStyle w:val="Hyperlink"/>
                <w:noProof/>
              </w:rPr>
              <w:t>3.7.2.3 Application Diagnostic Logs</w:t>
            </w:r>
            <w:r w:rsidR="00181E2A">
              <w:rPr>
                <w:noProof/>
                <w:webHidden/>
              </w:rPr>
              <w:tab/>
            </w:r>
            <w:r w:rsidR="00181E2A">
              <w:rPr>
                <w:noProof/>
                <w:webHidden/>
              </w:rPr>
              <w:fldChar w:fldCharType="begin"/>
            </w:r>
            <w:r w:rsidR="00181E2A">
              <w:rPr>
                <w:noProof/>
                <w:webHidden/>
              </w:rPr>
              <w:instrText xml:space="preserve"> PAGEREF _Toc474923302 \h </w:instrText>
            </w:r>
            <w:r w:rsidR="00181E2A">
              <w:rPr>
                <w:noProof/>
                <w:webHidden/>
              </w:rPr>
            </w:r>
            <w:r w:rsidR="00181E2A">
              <w:rPr>
                <w:noProof/>
                <w:webHidden/>
              </w:rPr>
              <w:fldChar w:fldCharType="separate"/>
            </w:r>
            <w:r w:rsidR="00181E2A">
              <w:rPr>
                <w:noProof/>
                <w:webHidden/>
              </w:rPr>
              <w:t>18</w:t>
            </w:r>
            <w:r w:rsidR="00181E2A">
              <w:rPr>
                <w:noProof/>
                <w:webHidden/>
              </w:rPr>
              <w:fldChar w:fldCharType="end"/>
            </w:r>
          </w:hyperlink>
        </w:p>
        <w:p w14:paraId="37510263" w14:textId="04B5D82A" w:rsidR="004B290E" w:rsidRDefault="008123CD">
          <w:r>
            <w:fldChar w:fldCharType="end"/>
          </w:r>
        </w:p>
      </w:sdtContent>
    </w:sdt>
    <w:p w14:paraId="472B7441" w14:textId="270FE316" w:rsidR="00082717" w:rsidRDefault="00082717">
      <w:pPr>
        <w:rPr>
          <w:rFonts w:asciiTheme="majorHAnsi" w:eastAsiaTheme="majorEastAsia" w:hAnsiTheme="majorHAnsi" w:cstheme="majorBidi"/>
          <w:color w:val="2E74B5" w:themeColor="accent1" w:themeShade="BF"/>
          <w:sz w:val="32"/>
          <w:szCs w:val="32"/>
        </w:rPr>
      </w:pPr>
      <w:r>
        <w:br w:type="page"/>
      </w:r>
      <w:bookmarkStart w:id="1" w:name="_GoBack"/>
      <w:bookmarkEnd w:id="1"/>
    </w:p>
    <w:p w14:paraId="5D0674D3" w14:textId="1C0356F3" w:rsidR="00231CA8" w:rsidRDefault="00F55ED8" w:rsidP="00231CA8">
      <w:pPr>
        <w:pStyle w:val="Heading1"/>
      </w:pPr>
      <w:bookmarkStart w:id="2" w:name="_Toc474923253"/>
      <w:r>
        <w:lastRenderedPageBreak/>
        <w:t xml:space="preserve">1.0 </w:t>
      </w:r>
      <w:commentRangeStart w:id="3"/>
      <w:r w:rsidR="00231CA8">
        <w:t>Introduction</w:t>
      </w:r>
      <w:bookmarkEnd w:id="0"/>
      <w:bookmarkEnd w:id="2"/>
      <w:commentRangeEnd w:id="3"/>
      <w:r w:rsidR="00B71B3D">
        <w:rPr>
          <w:rStyle w:val="CommentReference"/>
          <w:rFonts w:asciiTheme="minorHAnsi" w:eastAsiaTheme="minorHAnsi" w:hAnsiTheme="minorHAnsi" w:cstheme="minorBidi"/>
          <w:color w:val="auto"/>
        </w:rPr>
        <w:commentReference w:id="3"/>
      </w:r>
    </w:p>
    <w:p w14:paraId="5BBCA016" w14:textId="4133B36A" w:rsidR="00231CA8" w:rsidRDefault="00F55ED8" w:rsidP="00231CA8">
      <w:pPr>
        <w:pStyle w:val="Heading2"/>
      </w:pPr>
      <w:bookmarkStart w:id="4" w:name="_Toc470601820"/>
      <w:bookmarkStart w:id="5" w:name="_Toc472511031"/>
      <w:bookmarkStart w:id="6" w:name="_Toc474923254"/>
      <w:r>
        <w:t xml:space="preserve">1.1 </w:t>
      </w:r>
      <w:r w:rsidR="00231CA8">
        <w:t>Overview</w:t>
      </w:r>
      <w:bookmarkEnd w:id="4"/>
      <w:bookmarkEnd w:id="5"/>
      <w:bookmarkEnd w:id="6"/>
      <w:r w:rsidR="00231CA8">
        <w:t xml:space="preserve"> </w:t>
      </w:r>
    </w:p>
    <w:p w14:paraId="7D47C3DE" w14:textId="7778BA4C" w:rsidR="00231CA8" w:rsidRPr="00506620" w:rsidRDefault="00231CA8" w:rsidP="00082717">
      <w:pPr>
        <w:jc w:val="both"/>
      </w:pPr>
      <w:r>
        <w:t xml:space="preserve">To assist current and prospective Azure customers </w:t>
      </w:r>
      <w:r w:rsidR="0072716A">
        <w:t xml:space="preserve">in </w:t>
      </w:r>
      <w:r>
        <w:t>understand</w:t>
      </w:r>
      <w:r w:rsidR="0072716A">
        <w:t xml:space="preserve">ing </w:t>
      </w:r>
      <w:r>
        <w:t xml:space="preserve">and </w:t>
      </w:r>
      <w:r w:rsidR="0072716A">
        <w:t xml:space="preserve">using </w:t>
      </w:r>
      <w:r>
        <w:t xml:space="preserve">the various </w:t>
      </w:r>
      <w:r w:rsidR="0072716A">
        <w:t>security</w:t>
      </w:r>
      <w:r>
        <w:t xml:space="preserve">-related capabilities available in and surrounding the Azure Platform, Microsoft has developed a series of </w:t>
      </w:r>
      <w:r w:rsidR="0072716A">
        <w:t>white papers</w:t>
      </w:r>
      <w:r>
        <w:t xml:space="preserve">, </w:t>
      </w:r>
      <w:r w:rsidR="0072716A">
        <w:t>s</w:t>
      </w:r>
      <w:r w:rsidR="0072716A" w:rsidRPr="00506620">
        <w:t xml:space="preserve">ecurity </w:t>
      </w:r>
      <w:r w:rsidR="0072716A">
        <w:t>o</w:t>
      </w:r>
      <w:r w:rsidR="0072716A" w:rsidRPr="00506620">
        <w:t>verviews</w:t>
      </w:r>
      <w:r>
        <w:t xml:space="preserve">, </w:t>
      </w:r>
      <w:r w:rsidR="0072716A">
        <w:t xml:space="preserve">best practices </w:t>
      </w:r>
      <w:r>
        <w:t xml:space="preserve">and </w:t>
      </w:r>
      <w:r w:rsidR="0072716A">
        <w:t>checklists</w:t>
      </w:r>
      <w:r>
        <w:t>. The topics range in terms of breadth and depth and will be updated periodically. This document is part of that series as summarized in the Abstract section below.</w:t>
      </w:r>
    </w:p>
    <w:p w14:paraId="45320526" w14:textId="56CEB543" w:rsidR="00231CA8" w:rsidRDefault="00F55ED8" w:rsidP="00231CA8">
      <w:pPr>
        <w:pStyle w:val="Heading2"/>
      </w:pPr>
      <w:bookmarkStart w:id="7" w:name="_Toc470601821"/>
      <w:bookmarkStart w:id="8" w:name="_Toc472511032"/>
      <w:bookmarkStart w:id="9" w:name="_Toc474923255"/>
      <w:r>
        <w:t>1.2</w:t>
      </w:r>
      <w:r w:rsidR="006D5A9E">
        <w:t xml:space="preserve"> </w:t>
      </w:r>
      <w:r w:rsidR="00231CA8">
        <w:t>Azure Platform</w:t>
      </w:r>
      <w:bookmarkEnd w:id="7"/>
      <w:bookmarkEnd w:id="8"/>
      <w:bookmarkEnd w:id="9"/>
    </w:p>
    <w:p w14:paraId="2AFC5E98" w14:textId="77777777" w:rsidR="00231CA8" w:rsidRDefault="00231CA8" w:rsidP="00082717">
      <w:bookmarkStart w:id="10" w:name="_Toc470601822"/>
      <w:r>
        <w:t xml:space="preserve">Azure is an open and flexible cloud service platform that supports the broadest selection of operating systems, programming languages, frameworks, tools, databases and devices. </w:t>
      </w:r>
    </w:p>
    <w:p w14:paraId="2EC5B441" w14:textId="4831CE96" w:rsidR="00231CA8" w:rsidRDefault="00350346" w:rsidP="00082717">
      <w:r>
        <w:t>For e</w:t>
      </w:r>
      <w:r w:rsidR="00231CA8">
        <w:t>xample</w:t>
      </w:r>
      <w:r>
        <w:t>, you can</w:t>
      </w:r>
      <w:r w:rsidR="00231CA8">
        <w:t>:</w:t>
      </w:r>
    </w:p>
    <w:p w14:paraId="71A0DC94" w14:textId="39CF2A08" w:rsidR="00231CA8" w:rsidRDefault="00350346" w:rsidP="00082717">
      <w:pPr>
        <w:pStyle w:val="ListParagraph"/>
      </w:pPr>
      <w:r>
        <w:t>R</w:t>
      </w:r>
      <w:r w:rsidR="00231CA8">
        <w:t>un Linux containers with Docker integration.</w:t>
      </w:r>
    </w:p>
    <w:p w14:paraId="433B1818" w14:textId="5B8C5111" w:rsidR="00231CA8" w:rsidRDefault="00231CA8" w:rsidP="00082717">
      <w:pPr>
        <w:pStyle w:val="ListParagraph"/>
      </w:pPr>
      <w:r>
        <w:t>Build apps with JavaScript, Python, .NET, PHP, Java and Node.js</w:t>
      </w:r>
    </w:p>
    <w:p w14:paraId="4D183426" w14:textId="310EE30D" w:rsidR="00231CA8" w:rsidRDefault="00231CA8" w:rsidP="00082717">
      <w:pPr>
        <w:pStyle w:val="ListParagraph"/>
      </w:pPr>
      <w:r>
        <w:t xml:space="preserve">Build back-ends for iOS, Android and Windows devices. </w:t>
      </w:r>
    </w:p>
    <w:p w14:paraId="34957112" w14:textId="23293674" w:rsidR="00231CA8" w:rsidRDefault="00231CA8" w:rsidP="00082717">
      <w:r w:rsidRPr="00C81295">
        <w:t>Azure</w:t>
      </w:r>
      <w:r>
        <w:t xml:space="preserve"> </w:t>
      </w:r>
      <w:r w:rsidR="00350346">
        <w:t xml:space="preserve">public </w:t>
      </w:r>
      <w:r>
        <w:t>cloud service</w:t>
      </w:r>
      <w:r w:rsidR="00350346">
        <w:t>s</w:t>
      </w:r>
      <w:r>
        <w:t xml:space="preserve"> support the same technologies millions of developers and IT professionals already rely on and trust.</w:t>
      </w:r>
    </w:p>
    <w:p w14:paraId="641F7C27" w14:textId="77777777" w:rsidR="00231CA8" w:rsidRDefault="00231CA8" w:rsidP="00082717">
      <w:r>
        <w:t>When you build on, or migrate IT assets to, a cloud provider, you are relying on that organization’s abilities to protect your applications and data with the services and the controls they provide to manage the security of your cloud-based assets.</w:t>
      </w:r>
    </w:p>
    <w:p w14:paraId="10FE197B" w14:textId="6EFC80D9" w:rsidR="006D5A9E" w:rsidRPr="00506620" w:rsidRDefault="00231CA8" w:rsidP="00082717">
      <w:r>
        <w:t xml:space="preserve">Azure’s infrastructure is designed from the facility to applications for hosting millions of customers simultaneously, and it provides a trustworthy foundation upon which businesses can meet their security needs. In addition, Azure provides you with a wide array of configurable security options and the ability to control them so that you can customize security to </w:t>
      </w:r>
      <w:r w:rsidRPr="00B4031B">
        <w:t>meet</w:t>
      </w:r>
      <w:r>
        <w:t xml:space="preserve"> the unique requirements of your deployments. This document will help you meet these requirements.</w:t>
      </w:r>
    </w:p>
    <w:p w14:paraId="1FD9D799" w14:textId="77777777" w:rsidR="00082717" w:rsidRDefault="00F55ED8" w:rsidP="00082717">
      <w:pPr>
        <w:pStyle w:val="Heading2"/>
      </w:pPr>
      <w:bookmarkStart w:id="11" w:name="_Toc472511033"/>
      <w:bookmarkStart w:id="12" w:name="_Toc474923256"/>
      <w:r>
        <w:t>1.3</w:t>
      </w:r>
      <w:r w:rsidR="006D5A9E">
        <w:t xml:space="preserve"> </w:t>
      </w:r>
      <w:r w:rsidR="00231CA8">
        <w:t>Abstract</w:t>
      </w:r>
      <w:bookmarkEnd w:id="10"/>
      <w:bookmarkEnd w:id="11"/>
      <w:bookmarkEnd w:id="12"/>
    </w:p>
    <w:p w14:paraId="489D84BB" w14:textId="33B77395" w:rsidR="00A77866" w:rsidRDefault="00A77866" w:rsidP="00082717">
      <w:r>
        <w:t>The security logs in Microsoft Azure Cloud Services (which provides Platform as a Service or PaaS) and Virtual Machines (which provides Infrastructure as a Service or IaaS) contain vital information that can provide intelligence and powerful insights into the following security issues:</w:t>
      </w:r>
    </w:p>
    <w:p w14:paraId="5DF9C4EF" w14:textId="55790D44" w:rsidR="00A77866" w:rsidRPr="00082717" w:rsidRDefault="00A77866" w:rsidP="00082717">
      <w:pPr>
        <w:pStyle w:val="ListParagraph"/>
      </w:pPr>
      <w:r w:rsidRPr="00082717">
        <w:t>Policy violations</w:t>
      </w:r>
    </w:p>
    <w:p w14:paraId="5204FE35" w14:textId="2C9D639B" w:rsidR="00A77866" w:rsidRPr="00082717" w:rsidRDefault="00A77866" w:rsidP="00082717">
      <w:pPr>
        <w:pStyle w:val="ListParagraph"/>
      </w:pPr>
      <w:r w:rsidRPr="00082717">
        <w:t>Internal and external threats</w:t>
      </w:r>
    </w:p>
    <w:p w14:paraId="24991AFC" w14:textId="28FBA53C" w:rsidR="00A77866" w:rsidRPr="00082717" w:rsidRDefault="00A77866" w:rsidP="00082717">
      <w:pPr>
        <w:pStyle w:val="ListParagraph"/>
      </w:pPr>
      <w:r w:rsidRPr="00082717">
        <w:t>Regulatory compliance</w:t>
      </w:r>
    </w:p>
    <w:p w14:paraId="20AD0652" w14:textId="6B31A8E4" w:rsidR="00A77866" w:rsidRPr="00082717" w:rsidRDefault="00A77866" w:rsidP="00082717">
      <w:pPr>
        <w:pStyle w:val="ListParagraph"/>
      </w:pPr>
      <w:r w:rsidRPr="00082717">
        <w:t>Network, host, and user activity anomalies</w:t>
      </w:r>
    </w:p>
    <w:p w14:paraId="6B4FD36A" w14:textId="6921F321" w:rsidR="00231CA8" w:rsidRDefault="00A77866" w:rsidP="00082717">
      <w:r>
        <w:lastRenderedPageBreak/>
        <w:t>This whitepaper provides an introduction for generating, collecting, and analyzing security logs from services hosted on Azure, and it can help you gain security insights into your Azure deployments. The scope of this white paper is limited to applications and services built and deployed in Azure and that are using the Windows Server</w:t>
      </w:r>
      <w:r w:rsidR="005A3FF3">
        <w:t xml:space="preserve"> </w:t>
      </w:r>
      <w:r>
        <w:t>operating system.</w:t>
      </w:r>
    </w:p>
    <w:p w14:paraId="56791FDD" w14:textId="0CC5CDED" w:rsidR="00082717" w:rsidRDefault="00082717" w:rsidP="00A77866">
      <w:r w:rsidRPr="002E6097">
        <w:rPr>
          <w:noProof/>
          <w:lang w:val="en-GB" w:eastAsia="en-GB"/>
        </w:rPr>
        <mc:AlternateContent>
          <mc:Choice Requires="wps">
            <w:drawing>
              <wp:anchor distT="0" distB="0" distL="114300" distR="114300" simplePos="0" relativeHeight="251688960" behindDoc="0" locked="0" layoutInCell="1" allowOverlap="1" wp14:anchorId="1B79C0D6" wp14:editId="0687CA73">
                <wp:simplePos x="0" y="0"/>
                <wp:positionH relativeFrom="margin">
                  <wp:align>center</wp:align>
                </wp:positionH>
                <wp:positionV relativeFrom="paragraph">
                  <wp:posOffset>8890</wp:posOffset>
                </wp:positionV>
                <wp:extent cx="2851150" cy="15240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1D95896D" w14:textId="77777777" w:rsidR="00F70C8C" w:rsidRPr="006A6EF0" w:rsidRDefault="00F70C8C" w:rsidP="00082717">
                            <w:pPr>
                              <w:pStyle w:val="Caption"/>
                              <w:jc w:val="center"/>
                              <w:rPr>
                                <w:noProof/>
                              </w:rPr>
                            </w:pPr>
                            <w:r>
                              <w:t>Figure 1 Monitoring in 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C0D6" id="Text Box 9" o:spid="_x0000_s1028" type="#_x0000_t202" style="position:absolute;margin-left:0;margin-top:.7pt;width:224.5pt;height:12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" stroked="f">
                <v:textbox inset="0,0,0,0">
                  <w:txbxContent>
                    <w:p w14:paraId="1D95896D" w14:textId="77777777" w:rsidR="00F70C8C" w:rsidRPr="006A6EF0" w:rsidRDefault="00F70C8C" w:rsidP="00082717">
                      <w:pPr>
                        <w:pStyle w:val="Caption"/>
                        <w:jc w:val="center"/>
                        <w:rPr>
                          <w:noProof/>
                        </w:rPr>
                      </w:pPr>
                      <w:r>
                        <w:t>Figure 1 Monitoring in Azure</w:t>
                      </w:r>
                    </w:p>
                  </w:txbxContent>
                </v:textbox>
                <w10:wrap type="square" anchorx="margin"/>
              </v:shape>
            </w:pict>
          </mc:Fallback>
        </mc:AlternateContent>
      </w:r>
    </w:p>
    <w:p w14:paraId="05A3D286" w14:textId="0D777B5F" w:rsidR="00A77866" w:rsidRDefault="00082717" w:rsidP="00082717">
      <w:pPr>
        <w:jc w:val="center"/>
      </w:pPr>
      <w:commentRangeStart w:id="13"/>
      <w:commentRangeStart w:id="14"/>
      <w:r w:rsidRPr="00D5480C">
        <w:rPr>
          <w:rFonts w:cstheme="minorHAnsi"/>
          <w:noProof/>
          <w:lang w:val="en-GB" w:eastAsia="en-GB"/>
        </w:rPr>
        <w:drawing>
          <wp:inline distT="0" distB="0" distL="0" distR="0" wp14:anchorId="58F2D20F" wp14:editId="76717259">
            <wp:extent cx="4714875" cy="2488910"/>
            <wp:effectExtent l="19050" t="19050" r="95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065" cy="2493234"/>
                    </a:xfrm>
                    <a:prstGeom prst="rect">
                      <a:avLst/>
                    </a:prstGeom>
                    <a:noFill/>
                    <a:ln w="25400">
                      <a:solidFill>
                        <a:srgbClr val="002060"/>
                      </a:solidFill>
                    </a:ln>
                  </pic:spPr>
                </pic:pic>
              </a:graphicData>
            </a:graphic>
          </wp:inline>
        </w:drawing>
      </w:r>
      <w:commentRangeEnd w:id="13"/>
      <w:r w:rsidR="00946F6B">
        <w:rPr>
          <w:rStyle w:val="CommentReference"/>
        </w:rPr>
        <w:commentReference w:id="13"/>
      </w:r>
      <w:commentRangeEnd w:id="14"/>
      <w:r w:rsidR="001E797F">
        <w:rPr>
          <w:rStyle w:val="CommentReference"/>
        </w:rPr>
        <w:commentReference w:id="14"/>
      </w:r>
    </w:p>
    <w:p w14:paraId="3BC4976C" w14:textId="77777777" w:rsidR="00082717" w:rsidRDefault="00082717" w:rsidP="00082717">
      <w:pPr>
        <w:jc w:val="center"/>
      </w:pPr>
    </w:p>
    <w:tbl>
      <w:tblPr>
        <w:tblStyle w:val="TableGrid"/>
        <w:tblW w:w="10393" w:type="dxa"/>
        <w:jc w:val="center"/>
        <w:tblLayout w:type="fixed"/>
        <w:tblLook w:val="04A0" w:firstRow="1" w:lastRow="0" w:firstColumn="1" w:lastColumn="0" w:noHBand="0" w:noVBand="1"/>
      </w:tblPr>
      <w:tblGrid>
        <w:gridCol w:w="1525"/>
        <w:gridCol w:w="1530"/>
        <w:gridCol w:w="1530"/>
        <w:gridCol w:w="1530"/>
        <w:gridCol w:w="1468"/>
        <w:gridCol w:w="1405"/>
        <w:gridCol w:w="1405"/>
      </w:tblGrid>
      <w:tr w:rsidR="00231CA8" w14:paraId="6C3F8283" w14:textId="77777777" w:rsidTr="00082717">
        <w:trPr>
          <w:trHeight w:val="593"/>
          <w:jc w:val="center"/>
        </w:trPr>
        <w:tc>
          <w:tcPr>
            <w:tcW w:w="1525" w:type="dxa"/>
          </w:tcPr>
          <w:p w14:paraId="706E73FA" w14:textId="77777777" w:rsidR="00231CA8" w:rsidRDefault="00231CA8" w:rsidP="009E1100">
            <w:r>
              <w:t xml:space="preserve">Activity </w:t>
            </w:r>
            <w:commentRangeStart w:id="15"/>
            <w:commentRangeStart w:id="16"/>
            <w:r>
              <w:t>Log</w:t>
            </w:r>
            <w:commentRangeEnd w:id="15"/>
            <w:r w:rsidR="00B35C44">
              <w:rPr>
                <w:rStyle w:val="CommentReference"/>
              </w:rPr>
              <w:commentReference w:id="15"/>
            </w:r>
            <w:commentRangeEnd w:id="16"/>
            <w:r w:rsidR="00C830FA">
              <w:rPr>
                <w:rStyle w:val="CommentReference"/>
              </w:rPr>
              <w:commentReference w:id="16"/>
            </w:r>
          </w:p>
        </w:tc>
        <w:tc>
          <w:tcPr>
            <w:tcW w:w="1530" w:type="dxa"/>
          </w:tcPr>
          <w:p w14:paraId="5864425E" w14:textId="77777777" w:rsidR="00231CA8" w:rsidRDefault="001D6E35" w:rsidP="009E1100">
            <w:hyperlink r:id="rId16" w:history="1">
              <w:r w:rsidR="00231CA8" w:rsidRPr="00AD7CD0">
                <w:rPr>
                  <w:rStyle w:val="Hyperlink"/>
                </w:rPr>
                <w:t>Activity Log</w:t>
              </w:r>
            </w:hyperlink>
          </w:p>
        </w:tc>
        <w:tc>
          <w:tcPr>
            <w:tcW w:w="1530" w:type="dxa"/>
          </w:tcPr>
          <w:p w14:paraId="1952F66E" w14:textId="77777777" w:rsidR="00231CA8" w:rsidRDefault="00231CA8" w:rsidP="009E1100"/>
        </w:tc>
        <w:tc>
          <w:tcPr>
            <w:tcW w:w="1530" w:type="dxa"/>
          </w:tcPr>
          <w:p w14:paraId="1EC48B1E" w14:textId="77777777" w:rsidR="00231CA8" w:rsidRDefault="00231CA8" w:rsidP="009E1100"/>
        </w:tc>
        <w:tc>
          <w:tcPr>
            <w:tcW w:w="1468" w:type="dxa"/>
          </w:tcPr>
          <w:p w14:paraId="7519B75E" w14:textId="77777777" w:rsidR="00231CA8" w:rsidRDefault="00231CA8" w:rsidP="009E1100"/>
        </w:tc>
        <w:tc>
          <w:tcPr>
            <w:tcW w:w="1405" w:type="dxa"/>
          </w:tcPr>
          <w:p w14:paraId="769C7733" w14:textId="77777777" w:rsidR="00231CA8" w:rsidRDefault="00231CA8" w:rsidP="009E1100"/>
        </w:tc>
        <w:tc>
          <w:tcPr>
            <w:tcW w:w="1405" w:type="dxa"/>
          </w:tcPr>
          <w:p w14:paraId="6B95C8A6" w14:textId="77777777" w:rsidR="00231CA8" w:rsidRDefault="00231CA8" w:rsidP="009E1100"/>
        </w:tc>
      </w:tr>
      <w:tr w:rsidR="00231CA8" w14:paraId="797ECB4D" w14:textId="77777777" w:rsidTr="00082717">
        <w:trPr>
          <w:trHeight w:val="362"/>
          <w:jc w:val="center"/>
        </w:trPr>
        <w:tc>
          <w:tcPr>
            <w:tcW w:w="1525" w:type="dxa"/>
          </w:tcPr>
          <w:p w14:paraId="5B7EBF51" w14:textId="77777777" w:rsidR="00231CA8" w:rsidRDefault="00231CA8" w:rsidP="009E1100">
            <w:r w:rsidRPr="00D5480C">
              <w:rPr>
                <w:rFonts w:cstheme="minorHAnsi"/>
              </w:rPr>
              <w:t>Service Specific Logs</w:t>
            </w:r>
          </w:p>
        </w:tc>
        <w:tc>
          <w:tcPr>
            <w:tcW w:w="1530" w:type="dxa"/>
          </w:tcPr>
          <w:p w14:paraId="287E7DA3" w14:textId="77777777" w:rsidR="00231CA8" w:rsidRDefault="001D6E35" w:rsidP="009E1100">
            <w:hyperlink r:id="rId17" w:history="1">
              <w:r w:rsidR="00231CA8" w:rsidRPr="00AD7CD0">
                <w:rPr>
                  <w:rStyle w:val="Hyperlink"/>
                  <w:rFonts w:cstheme="minorHAnsi"/>
                </w:rPr>
                <w:t>Activity Logs</w:t>
              </w:r>
            </w:hyperlink>
          </w:p>
        </w:tc>
        <w:tc>
          <w:tcPr>
            <w:tcW w:w="1530" w:type="dxa"/>
          </w:tcPr>
          <w:p w14:paraId="17A6AFAF" w14:textId="77777777" w:rsidR="00231CA8" w:rsidRDefault="001D6E35" w:rsidP="009E1100">
            <w:hyperlink r:id="rId18" w:history="1">
              <w:r w:rsidR="00231CA8" w:rsidRPr="00AD7CD0">
                <w:rPr>
                  <w:rStyle w:val="Hyperlink"/>
                  <w:rFonts w:cstheme="minorHAnsi"/>
                </w:rPr>
                <w:t>Azure Diagnostic Logs</w:t>
              </w:r>
            </w:hyperlink>
          </w:p>
        </w:tc>
        <w:tc>
          <w:tcPr>
            <w:tcW w:w="1530" w:type="dxa"/>
          </w:tcPr>
          <w:p w14:paraId="70AE7B67" w14:textId="77777777" w:rsidR="00231CA8" w:rsidRPr="00D5480C" w:rsidRDefault="001D6E35" w:rsidP="009E1100">
            <w:pPr>
              <w:rPr>
                <w:rFonts w:cstheme="minorHAnsi"/>
              </w:rPr>
            </w:pPr>
            <w:hyperlink r:id="rId19" w:history="1">
              <w:r w:rsidR="00231CA8" w:rsidRPr="00AD7CD0">
                <w:rPr>
                  <w:rStyle w:val="Hyperlink"/>
                  <w:rFonts w:cstheme="minorHAnsi"/>
                </w:rPr>
                <w:t>For Infrastructure</w:t>
              </w:r>
            </w:hyperlink>
          </w:p>
        </w:tc>
        <w:tc>
          <w:tcPr>
            <w:tcW w:w="1468" w:type="dxa"/>
          </w:tcPr>
          <w:p w14:paraId="70C10C69" w14:textId="77777777" w:rsidR="00231CA8" w:rsidRPr="00135055" w:rsidRDefault="001D6E35" w:rsidP="009E1100">
            <w:pPr>
              <w:rPr>
                <w:rFonts w:cstheme="minorHAnsi"/>
              </w:rPr>
            </w:pPr>
            <w:hyperlink r:id="rId20" w:history="1">
              <w:r w:rsidR="00231CA8" w:rsidRPr="00AD7CD0">
                <w:rPr>
                  <w:rStyle w:val="Hyperlink"/>
                  <w:rFonts w:cstheme="minorHAnsi"/>
                </w:rPr>
                <w:t>Internet of Things</w:t>
              </w:r>
            </w:hyperlink>
          </w:p>
        </w:tc>
        <w:tc>
          <w:tcPr>
            <w:tcW w:w="1405" w:type="dxa"/>
          </w:tcPr>
          <w:p w14:paraId="39060ADC" w14:textId="0F889D74" w:rsidR="00231CA8" w:rsidRPr="00135055" w:rsidRDefault="001D6E35" w:rsidP="009E1100">
            <w:pPr>
              <w:rPr>
                <w:rFonts w:cstheme="minorHAnsi"/>
              </w:rPr>
            </w:pPr>
            <w:hyperlink r:id="rId21" w:history="1">
              <w:r w:rsidR="00231CA8" w:rsidRPr="00C830FA">
                <w:rPr>
                  <w:rStyle w:val="Hyperlink"/>
                  <w:rFonts w:cstheme="minorHAnsi"/>
                </w:rPr>
                <w:t>Enterprise Integration</w:t>
              </w:r>
            </w:hyperlink>
          </w:p>
        </w:tc>
        <w:tc>
          <w:tcPr>
            <w:tcW w:w="1405" w:type="dxa"/>
          </w:tcPr>
          <w:p w14:paraId="37DB775C" w14:textId="6A437531" w:rsidR="00231CA8" w:rsidRPr="00135055" w:rsidRDefault="001D6E35" w:rsidP="009E1100">
            <w:pPr>
              <w:rPr>
                <w:rFonts w:cstheme="minorHAnsi"/>
              </w:rPr>
            </w:pPr>
            <w:hyperlink r:id="rId22" w:history="1">
              <w:r w:rsidR="00082717">
                <w:rPr>
                  <w:rStyle w:val="Hyperlink"/>
                  <w:rFonts w:cstheme="minorHAnsi"/>
                </w:rPr>
                <w:t xml:space="preserve">Intelligence </w:t>
              </w:r>
              <w:r w:rsidR="00046D2E">
                <w:rPr>
                  <w:rStyle w:val="Hyperlink"/>
                  <w:rFonts w:cstheme="minorHAnsi"/>
                </w:rPr>
                <w:t>+</w:t>
              </w:r>
              <w:r w:rsidR="00231CA8" w:rsidRPr="00AD7CD0">
                <w:rPr>
                  <w:rStyle w:val="Hyperlink"/>
                  <w:rFonts w:cstheme="minorHAnsi"/>
                </w:rPr>
                <w:t xml:space="preserve"> Analytics</w:t>
              </w:r>
            </w:hyperlink>
          </w:p>
        </w:tc>
      </w:tr>
      <w:tr w:rsidR="00231CA8" w14:paraId="087A8DA6" w14:textId="77777777" w:rsidTr="00082717">
        <w:trPr>
          <w:trHeight w:val="362"/>
          <w:jc w:val="center"/>
        </w:trPr>
        <w:tc>
          <w:tcPr>
            <w:tcW w:w="1525" w:type="dxa"/>
          </w:tcPr>
          <w:p w14:paraId="104A42BC" w14:textId="77777777" w:rsidR="00231CA8" w:rsidRPr="00D5480C" w:rsidRDefault="00231CA8" w:rsidP="009E1100">
            <w:pPr>
              <w:rPr>
                <w:rFonts w:cstheme="minorHAnsi"/>
              </w:rPr>
            </w:pPr>
            <w:r w:rsidRPr="00135055">
              <w:rPr>
                <w:rFonts w:cstheme="minorHAnsi"/>
              </w:rPr>
              <w:t>Logging as a Service</w:t>
            </w:r>
          </w:p>
        </w:tc>
        <w:tc>
          <w:tcPr>
            <w:tcW w:w="1530" w:type="dxa"/>
          </w:tcPr>
          <w:p w14:paraId="0BEEE038" w14:textId="77777777" w:rsidR="00231CA8" w:rsidRPr="00D5480C" w:rsidRDefault="001D6E35" w:rsidP="009E1100">
            <w:pPr>
              <w:rPr>
                <w:rFonts w:cstheme="minorHAnsi"/>
              </w:rPr>
            </w:pPr>
            <w:hyperlink r:id="rId23" w:history="1">
              <w:r w:rsidR="00231CA8" w:rsidRPr="00AD7CD0">
                <w:rPr>
                  <w:rStyle w:val="Hyperlink"/>
                  <w:rFonts w:cstheme="minorHAnsi"/>
                </w:rPr>
                <w:t>For Applications</w:t>
              </w:r>
            </w:hyperlink>
          </w:p>
        </w:tc>
        <w:tc>
          <w:tcPr>
            <w:tcW w:w="1530" w:type="dxa"/>
          </w:tcPr>
          <w:p w14:paraId="661C877A" w14:textId="77777777" w:rsidR="00231CA8" w:rsidRPr="00D5480C" w:rsidRDefault="00231CA8" w:rsidP="009E1100">
            <w:pPr>
              <w:rPr>
                <w:rFonts w:cstheme="minorHAnsi"/>
              </w:rPr>
            </w:pPr>
          </w:p>
        </w:tc>
        <w:tc>
          <w:tcPr>
            <w:tcW w:w="1530" w:type="dxa"/>
          </w:tcPr>
          <w:p w14:paraId="6F8649EE" w14:textId="77777777" w:rsidR="00231CA8" w:rsidRPr="00135055" w:rsidRDefault="00231CA8" w:rsidP="009E1100">
            <w:pPr>
              <w:rPr>
                <w:rFonts w:cstheme="minorHAnsi"/>
              </w:rPr>
            </w:pPr>
          </w:p>
        </w:tc>
        <w:tc>
          <w:tcPr>
            <w:tcW w:w="1468" w:type="dxa"/>
          </w:tcPr>
          <w:p w14:paraId="0DCF1DE9" w14:textId="77777777" w:rsidR="00231CA8" w:rsidRPr="00135055" w:rsidRDefault="00231CA8" w:rsidP="009E1100">
            <w:pPr>
              <w:rPr>
                <w:rFonts w:cstheme="minorHAnsi"/>
              </w:rPr>
            </w:pPr>
          </w:p>
        </w:tc>
        <w:tc>
          <w:tcPr>
            <w:tcW w:w="1405" w:type="dxa"/>
          </w:tcPr>
          <w:p w14:paraId="5DBB1D3A" w14:textId="77777777" w:rsidR="00231CA8" w:rsidRPr="00135055" w:rsidRDefault="00231CA8" w:rsidP="009E1100">
            <w:pPr>
              <w:rPr>
                <w:rFonts w:cstheme="minorHAnsi"/>
              </w:rPr>
            </w:pPr>
          </w:p>
        </w:tc>
        <w:tc>
          <w:tcPr>
            <w:tcW w:w="1405" w:type="dxa"/>
          </w:tcPr>
          <w:p w14:paraId="6E5D3301" w14:textId="77777777" w:rsidR="00231CA8" w:rsidRPr="00135055" w:rsidRDefault="00231CA8" w:rsidP="009E1100">
            <w:pPr>
              <w:rPr>
                <w:rFonts w:cstheme="minorHAnsi"/>
              </w:rPr>
            </w:pPr>
          </w:p>
        </w:tc>
      </w:tr>
    </w:tbl>
    <w:p w14:paraId="6098DC84" w14:textId="77777777" w:rsidR="00231CA8" w:rsidRDefault="00231CA8" w:rsidP="00231CA8"/>
    <w:p w14:paraId="63508B2B" w14:textId="20CD1F25" w:rsidR="00231CA8" w:rsidRPr="00082717" w:rsidRDefault="00F55ED8" w:rsidP="00082717">
      <w:pPr>
        <w:pStyle w:val="Heading1"/>
      </w:pPr>
      <w:bookmarkStart w:id="17" w:name="_Toc474923257"/>
      <w:r w:rsidRPr="00082717">
        <w:t xml:space="preserve">2.0 </w:t>
      </w:r>
      <w:r w:rsidR="00231CA8" w:rsidRPr="00082717">
        <w:t>Activity Log</w:t>
      </w:r>
      <w:bookmarkEnd w:id="17"/>
    </w:p>
    <w:tbl>
      <w:tblPr>
        <w:tblStyle w:val="TableGrid"/>
        <w:tblW w:w="10393" w:type="dxa"/>
        <w:jc w:val="center"/>
        <w:tblLayout w:type="fixed"/>
        <w:tblLook w:val="04A0" w:firstRow="1" w:lastRow="0" w:firstColumn="1" w:lastColumn="0" w:noHBand="0" w:noVBand="1"/>
      </w:tblPr>
      <w:tblGrid>
        <w:gridCol w:w="1525"/>
        <w:gridCol w:w="1530"/>
        <w:gridCol w:w="1530"/>
        <w:gridCol w:w="1530"/>
        <w:gridCol w:w="1468"/>
        <w:gridCol w:w="1405"/>
        <w:gridCol w:w="1405"/>
      </w:tblGrid>
      <w:tr w:rsidR="00082717" w14:paraId="7C64E74B" w14:textId="77777777" w:rsidTr="00082717">
        <w:trPr>
          <w:trHeight w:val="593"/>
          <w:jc w:val="center"/>
        </w:trPr>
        <w:tc>
          <w:tcPr>
            <w:tcW w:w="1525" w:type="dxa"/>
          </w:tcPr>
          <w:p w14:paraId="5B9572F2" w14:textId="77777777" w:rsidR="00082717" w:rsidRDefault="00082717" w:rsidP="00082717">
            <w:r>
              <w:t xml:space="preserve">Activity </w:t>
            </w:r>
            <w:commentRangeStart w:id="18"/>
            <w:commentRangeStart w:id="19"/>
            <w:r>
              <w:t>Log</w:t>
            </w:r>
            <w:commentRangeEnd w:id="18"/>
            <w:r w:rsidR="00860338">
              <w:rPr>
                <w:rStyle w:val="CommentReference"/>
              </w:rPr>
              <w:commentReference w:id="18"/>
            </w:r>
            <w:commentRangeEnd w:id="19"/>
            <w:r w:rsidR="00791FF2">
              <w:rPr>
                <w:rStyle w:val="CommentReference"/>
              </w:rPr>
              <w:commentReference w:id="19"/>
            </w:r>
          </w:p>
        </w:tc>
        <w:tc>
          <w:tcPr>
            <w:tcW w:w="1530" w:type="dxa"/>
          </w:tcPr>
          <w:p w14:paraId="0F678E20" w14:textId="77777777" w:rsidR="00082717" w:rsidRDefault="001D6E35" w:rsidP="00082717">
            <w:hyperlink r:id="rId24" w:history="1">
              <w:r w:rsidR="00082717" w:rsidRPr="00AD7CD0">
                <w:rPr>
                  <w:rStyle w:val="Hyperlink"/>
                </w:rPr>
                <w:t>Activity Log</w:t>
              </w:r>
            </w:hyperlink>
          </w:p>
        </w:tc>
        <w:tc>
          <w:tcPr>
            <w:tcW w:w="1530" w:type="dxa"/>
          </w:tcPr>
          <w:p w14:paraId="12C41DCC" w14:textId="77777777" w:rsidR="00082717" w:rsidRDefault="00082717" w:rsidP="00082717"/>
        </w:tc>
        <w:tc>
          <w:tcPr>
            <w:tcW w:w="1530" w:type="dxa"/>
          </w:tcPr>
          <w:p w14:paraId="08B7C91E" w14:textId="77777777" w:rsidR="00082717" w:rsidRDefault="00082717" w:rsidP="00082717"/>
        </w:tc>
        <w:tc>
          <w:tcPr>
            <w:tcW w:w="1468" w:type="dxa"/>
          </w:tcPr>
          <w:p w14:paraId="0DAB4B9C" w14:textId="77777777" w:rsidR="00082717" w:rsidRDefault="00082717" w:rsidP="00082717"/>
        </w:tc>
        <w:tc>
          <w:tcPr>
            <w:tcW w:w="1405" w:type="dxa"/>
          </w:tcPr>
          <w:p w14:paraId="7F804CA0" w14:textId="77777777" w:rsidR="00082717" w:rsidRDefault="00082717" w:rsidP="00082717"/>
        </w:tc>
        <w:tc>
          <w:tcPr>
            <w:tcW w:w="1405" w:type="dxa"/>
          </w:tcPr>
          <w:p w14:paraId="780895BA" w14:textId="77777777" w:rsidR="00082717" w:rsidRDefault="00082717" w:rsidP="00082717"/>
        </w:tc>
      </w:tr>
    </w:tbl>
    <w:p w14:paraId="3E10294F" w14:textId="77777777" w:rsidR="00082717" w:rsidRDefault="00082717" w:rsidP="00231CA8">
      <w:pPr>
        <w:rPr>
          <w:rFonts w:cstheme="minorHAnsi"/>
          <w:color w:val="000000"/>
        </w:rPr>
      </w:pPr>
    </w:p>
    <w:p w14:paraId="23F7DAF2" w14:textId="7CBC39D6" w:rsidR="00231CA8" w:rsidRDefault="00231CA8" w:rsidP="00082717">
      <w:r w:rsidRPr="00D5480C">
        <w:t>The </w:t>
      </w:r>
      <w:hyperlink r:id="rId25" w:history="1">
        <w:commentRangeStart w:id="20"/>
        <w:commentRangeStart w:id="21"/>
        <w:r w:rsidRPr="00DE7908">
          <w:rPr>
            <w:rStyle w:val="Hyperlink"/>
          </w:rPr>
          <w:t>Azure Activity Log</w:t>
        </w:r>
        <w:commentRangeEnd w:id="20"/>
        <w:r w:rsidR="00366376" w:rsidRPr="00DE7908">
          <w:rPr>
            <w:rStyle w:val="Hyperlink"/>
            <w:sz w:val="16"/>
            <w:szCs w:val="16"/>
          </w:rPr>
          <w:commentReference w:id="20"/>
        </w:r>
        <w:commentRangeEnd w:id="21"/>
        <w:r w:rsidR="00DE7908">
          <w:rPr>
            <w:rStyle w:val="CommentReference"/>
          </w:rPr>
          <w:commentReference w:id="21"/>
        </w:r>
      </w:hyperlink>
      <w:r w:rsidRPr="00D5480C">
        <w:t xml:space="preserve">, provides insight into the operations that were performed on resources in your subscription. The Activity Log was previously known as “Audit Logs” or “Operational Logs,” since it reports </w:t>
      </w:r>
      <w:hyperlink r:id="rId26" w:history="1">
        <w:commentRangeStart w:id="22"/>
        <w:commentRangeStart w:id="23"/>
        <w:r w:rsidRPr="00DE7908">
          <w:rPr>
            <w:rStyle w:val="Hyperlink"/>
          </w:rPr>
          <w:t>control-plane events</w:t>
        </w:r>
      </w:hyperlink>
      <w:r w:rsidRPr="00D5480C">
        <w:t xml:space="preserve"> </w:t>
      </w:r>
      <w:commentRangeEnd w:id="22"/>
      <w:r w:rsidR="00D07CBD">
        <w:rPr>
          <w:rStyle w:val="CommentReference"/>
        </w:rPr>
        <w:commentReference w:id="22"/>
      </w:r>
      <w:commentRangeEnd w:id="23"/>
      <w:r w:rsidR="00DE7908">
        <w:rPr>
          <w:rStyle w:val="CommentReference"/>
        </w:rPr>
        <w:commentReference w:id="23"/>
      </w:r>
      <w:r w:rsidRPr="00D5480C">
        <w:t xml:space="preserve">for your subscriptions. Using the Activity Log, you can determine the </w:t>
      </w:r>
      <w:r w:rsidR="00D07CBD">
        <w:t>“</w:t>
      </w:r>
      <w:r w:rsidRPr="00D5480C">
        <w:t xml:space="preserve">what, who, and </w:t>
      </w:r>
      <w:r w:rsidR="00D07CBD" w:rsidRPr="00D5480C">
        <w:t>when</w:t>
      </w:r>
      <w:r w:rsidR="00D07CBD">
        <w:t>”</w:t>
      </w:r>
      <w:r w:rsidR="00D07CBD" w:rsidRPr="00D5480C">
        <w:t xml:space="preserve"> </w:t>
      </w:r>
      <w:r w:rsidRPr="00D5480C">
        <w:t>for any write operations (</w:t>
      </w:r>
      <w:commentRangeStart w:id="24"/>
      <w:commentRangeStart w:id="25"/>
      <w:r w:rsidRPr="00D5480C">
        <w:t>PUT, POST, DELETE</w:t>
      </w:r>
      <w:commentRangeEnd w:id="24"/>
      <w:r w:rsidR="00D07CBD">
        <w:rPr>
          <w:rStyle w:val="CommentReference"/>
        </w:rPr>
        <w:commentReference w:id="24"/>
      </w:r>
      <w:commentRangeEnd w:id="25"/>
      <w:r w:rsidR="00296F7A">
        <w:rPr>
          <w:rStyle w:val="CommentReference"/>
        </w:rPr>
        <w:commentReference w:id="25"/>
      </w:r>
      <w:r w:rsidRPr="00D5480C">
        <w:t>) taken on the resources in your subscription. You can also understand the status of the operation and other relevant properties. The Activity Log does not include read (GET) operations.</w:t>
      </w:r>
    </w:p>
    <w:p w14:paraId="03F04035" w14:textId="4BF3E548" w:rsidR="008A0FE3" w:rsidRPr="00D5480C" w:rsidRDefault="00E20B41" w:rsidP="00082717">
      <w:r>
        <w:lastRenderedPageBreak/>
        <w:t xml:space="preserve">Here </w:t>
      </w:r>
      <w:r w:rsidR="008A0FE3">
        <w:t xml:space="preserve">PUT, POST, DELETE </w:t>
      </w:r>
      <w:r>
        <w:t>refers to</w:t>
      </w:r>
      <w:r w:rsidR="008A0FE3" w:rsidRPr="006F16C2">
        <w:t xml:space="preserve"> all </w:t>
      </w:r>
      <w:r>
        <w:t xml:space="preserve">the </w:t>
      </w:r>
      <w:r w:rsidR="008A0FE3" w:rsidRPr="006F16C2">
        <w:t>write operations</w:t>
      </w:r>
      <w:r w:rsidR="00800459">
        <w:t xml:space="preserve"> </w:t>
      </w:r>
      <w:r w:rsidR="00800459" w:rsidRPr="000137B8">
        <w:t xml:space="preserve">activity </w:t>
      </w:r>
      <w:r w:rsidR="00800459">
        <w:t xml:space="preserve">log contains </w:t>
      </w:r>
      <w:r w:rsidR="008A0FE3" w:rsidRPr="006F16C2">
        <w:t xml:space="preserve">on </w:t>
      </w:r>
      <w:r w:rsidR="008A0FE3">
        <w:t>the resources</w:t>
      </w:r>
      <w:r w:rsidR="00800459">
        <w:t>.</w:t>
      </w:r>
      <w:r w:rsidR="00811144">
        <w:t xml:space="preserve"> For example, </w:t>
      </w:r>
      <w:r w:rsidR="00811144" w:rsidRPr="006F16C2">
        <w:t>you can use the audit logs to find an error when troubleshooting or to monitor how a user in your organization modified a resource.</w:t>
      </w:r>
      <w:r w:rsidR="00811144">
        <w:rPr>
          <w:rStyle w:val="apple-converted-space"/>
          <w:rFonts w:ascii="Segoe UI" w:hAnsi="Segoe UI" w:cs="Segoe UI"/>
          <w:color w:val="505050"/>
          <w:sz w:val="23"/>
          <w:szCs w:val="23"/>
          <w:shd w:val="clear" w:color="auto" w:fill="FFFFFF"/>
        </w:rPr>
        <w:t> </w:t>
      </w:r>
    </w:p>
    <w:p w14:paraId="76974616" w14:textId="5F17B67D" w:rsidR="00231CA8" w:rsidRPr="00082717" w:rsidRDefault="00F55ED8" w:rsidP="00082717">
      <w:pPr>
        <w:pStyle w:val="Heading1"/>
      </w:pPr>
      <w:bookmarkStart w:id="26" w:name="_Toc474923258"/>
      <w:r w:rsidRPr="00082717">
        <w:t>3.0</w:t>
      </w:r>
      <w:r w:rsidR="00231CA8" w:rsidRPr="00082717">
        <w:t xml:space="preserve"> Service Specific Logs</w:t>
      </w:r>
      <w:bookmarkEnd w:id="26"/>
    </w:p>
    <w:tbl>
      <w:tblPr>
        <w:tblStyle w:val="TableGrid"/>
        <w:tblW w:w="10393" w:type="dxa"/>
        <w:tblLayout w:type="fixed"/>
        <w:tblLook w:val="04A0" w:firstRow="1" w:lastRow="0" w:firstColumn="1" w:lastColumn="0" w:noHBand="0" w:noVBand="1"/>
      </w:tblPr>
      <w:tblGrid>
        <w:gridCol w:w="1684"/>
        <w:gridCol w:w="1684"/>
        <w:gridCol w:w="1405"/>
        <w:gridCol w:w="1522"/>
        <w:gridCol w:w="1288"/>
        <w:gridCol w:w="1405"/>
        <w:gridCol w:w="1405"/>
      </w:tblGrid>
      <w:tr w:rsidR="00082717" w:rsidRPr="00135055" w14:paraId="120F7028" w14:textId="77777777" w:rsidTr="00082717">
        <w:trPr>
          <w:trHeight w:val="362"/>
        </w:trPr>
        <w:tc>
          <w:tcPr>
            <w:tcW w:w="1684" w:type="dxa"/>
          </w:tcPr>
          <w:p w14:paraId="34887866" w14:textId="77777777" w:rsidR="00082717" w:rsidRDefault="00082717" w:rsidP="00082717">
            <w:r w:rsidRPr="00D5480C">
              <w:rPr>
                <w:rFonts w:cstheme="minorHAnsi"/>
              </w:rPr>
              <w:t xml:space="preserve">Service Specific </w:t>
            </w:r>
            <w:commentRangeStart w:id="27"/>
            <w:commentRangeStart w:id="28"/>
            <w:r w:rsidRPr="00D5480C">
              <w:rPr>
                <w:rFonts w:cstheme="minorHAnsi"/>
              </w:rPr>
              <w:t>Logs</w:t>
            </w:r>
            <w:commentRangeEnd w:id="27"/>
            <w:r w:rsidR="001B543D">
              <w:rPr>
                <w:rStyle w:val="CommentReference"/>
              </w:rPr>
              <w:commentReference w:id="27"/>
            </w:r>
            <w:commentRangeEnd w:id="28"/>
            <w:r w:rsidR="00613DF3">
              <w:rPr>
                <w:rStyle w:val="CommentReference"/>
              </w:rPr>
              <w:commentReference w:id="28"/>
            </w:r>
          </w:p>
        </w:tc>
        <w:tc>
          <w:tcPr>
            <w:tcW w:w="1684" w:type="dxa"/>
          </w:tcPr>
          <w:p w14:paraId="727F9DAB" w14:textId="77777777" w:rsidR="00082717" w:rsidRDefault="001D6E35" w:rsidP="00082717">
            <w:hyperlink r:id="rId27" w:history="1">
              <w:r w:rsidR="00082717" w:rsidRPr="00AD7CD0">
                <w:rPr>
                  <w:rStyle w:val="Hyperlink"/>
                  <w:rFonts w:cstheme="minorHAnsi"/>
                </w:rPr>
                <w:t>Activity Logs</w:t>
              </w:r>
            </w:hyperlink>
          </w:p>
        </w:tc>
        <w:tc>
          <w:tcPr>
            <w:tcW w:w="1405" w:type="dxa"/>
          </w:tcPr>
          <w:p w14:paraId="24D0A74D" w14:textId="77777777" w:rsidR="00082717" w:rsidRDefault="001D6E35" w:rsidP="00082717">
            <w:hyperlink r:id="rId28" w:history="1">
              <w:r w:rsidR="00082717" w:rsidRPr="00AD7CD0">
                <w:rPr>
                  <w:rStyle w:val="Hyperlink"/>
                  <w:rFonts w:cstheme="minorHAnsi"/>
                </w:rPr>
                <w:t>Azure Diagnostic Logs</w:t>
              </w:r>
            </w:hyperlink>
          </w:p>
        </w:tc>
        <w:tc>
          <w:tcPr>
            <w:tcW w:w="1522" w:type="dxa"/>
          </w:tcPr>
          <w:p w14:paraId="73AF0A50" w14:textId="77777777" w:rsidR="00082717" w:rsidRPr="00D5480C" w:rsidRDefault="001D6E35" w:rsidP="00082717">
            <w:pPr>
              <w:rPr>
                <w:rFonts w:cstheme="minorHAnsi"/>
              </w:rPr>
            </w:pPr>
            <w:hyperlink r:id="rId29" w:history="1">
              <w:r w:rsidR="00082717" w:rsidRPr="00AD7CD0">
                <w:rPr>
                  <w:rStyle w:val="Hyperlink"/>
                  <w:rFonts w:cstheme="minorHAnsi"/>
                </w:rPr>
                <w:t>For Infrastructure</w:t>
              </w:r>
            </w:hyperlink>
          </w:p>
        </w:tc>
        <w:tc>
          <w:tcPr>
            <w:tcW w:w="1288" w:type="dxa"/>
          </w:tcPr>
          <w:p w14:paraId="1D2B9AFF" w14:textId="77777777" w:rsidR="00082717" w:rsidRPr="00135055" w:rsidRDefault="001D6E35" w:rsidP="00082717">
            <w:pPr>
              <w:rPr>
                <w:rFonts w:cstheme="minorHAnsi"/>
              </w:rPr>
            </w:pPr>
            <w:hyperlink r:id="rId30" w:history="1">
              <w:r w:rsidR="00082717" w:rsidRPr="00AD7CD0">
                <w:rPr>
                  <w:rStyle w:val="Hyperlink"/>
                  <w:rFonts w:cstheme="minorHAnsi"/>
                </w:rPr>
                <w:t>Internet of Things</w:t>
              </w:r>
            </w:hyperlink>
          </w:p>
        </w:tc>
        <w:tc>
          <w:tcPr>
            <w:tcW w:w="1405" w:type="dxa"/>
          </w:tcPr>
          <w:p w14:paraId="2CE5ECE6" w14:textId="0A21C4EE" w:rsidR="00082717" w:rsidRPr="00135055" w:rsidRDefault="001D6E35" w:rsidP="00082717">
            <w:pPr>
              <w:rPr>
                <w:rFonts w:cstheme="minorHAnsi"/>
              </w:rPr>
            </w:pPr>
            <w:hyperlink r:id="rId31" w:history="1">
              <w:r w:rsidR="00082717" w:rsidRPr="00613DF3">
                <w:rPr>
                  <w:rStyle w:val="Hyperlink"/>
                  <w:rFonts w:cstheme="minorHAnsi"/>
                </w:rPr>
                <w:t>Enterprise Integration</w:t>
              </w:r>
            </w:hyperlink>
          </w:p>
        </w:tc>
        <w:tc>
          <w:tcPr>
            <w:tcW w:w="1405" w:type="dxa"/>
          </w:tcPr>
          <w:p w14:paraId="0BBDF93E" w14:textId="77777777" w:rsidR="00082717" w:rsidRPr="00135055" w:rsidRDefault="001D6E35" w:rsidP="00082717">
            <w:pPr>
              <w:rPr>
                <w:rFonts w:cstheme="minorHAnsi"/>
              </w:rPr>
            </w:pPr>
            <w:hyperlink r:id="rId32" w:history="1">
              <w:r w:rsidR="00082717">
                <w:rPr>
                  <w:rStyle w:val="Hyperlink"/>
                  <w:rFonts w:cstheme="minorHAnsi"/>
                </w:rPr>
                <w:t>Intelligence &amp;</w:t>
              </w:r>
              <w:r w:rsidR="00082717" w:rsidRPr="00AD7CD0">
                <w:rPr>
                  <w:rStyle w:val="Hyperlink"/>
                  <w:rFonts w:cstheme="minorHAnsi"/>
                </w:rPr>
                <w:t xml:space="preserve"> Analytics</w:t>
              </w:r>
            </w:hyperlink>
          </w:p>
        </w:tc>
      </w:tr>
    </w:tbl>
    <w:p w14:paraId="012BCCC0" w14:textId="77777777" w:rsidR="00231CA8" w:rsidRPr="00AD7CD0" w:rsidRDefault="00231CA8" w:rsidP="00231CA8"/>
    <w:p w14:paraId="085A89EA" w14:textId="1A3B9DE3" w:rsidR="00231CA8" w:rsidRPr="00082717" w:rsidRDefault="00F55ED8" w:rsidP="00082717">
      <w:pPr>
        <w:pStyle w:val="Heading2"/>
      </w:pPr>
      <w:bookmarkStart w:id="29" w:name="_Toc474923259"/>
      <w:r w:rsidRPr="00082717">
        <w:t>3.1</w:t>
      </w:r>
      <w:r w:rsidR="00231CA8" w:rsidRPr="00082717">
        <w:t xml:space="preserve"> Activity Logs</w:t>
      </w:r>
      <w:bookmarkEnd w:id="29"/>
    </w:p>
    <w:p w14:paraId="31DD1F6D" w14:textId="5C03B87B" w:rsidR="00231CA8" w:rsidRPr="00082717" w:rsidRDefault="00231CA8" w:rsidP="00082717">
      <w:r w:rsidRPr="00D544C3">
        <w:t>The activity log contains all write operations (</w:t>
      </w:r>
      <w:commentRangeStart w:id="30"/>
      <w:commentRangeStart w:id="31"/>
      <w:r w:rsidRPr="00D544C3">
        <w:t xml:space="preserve">PUT, POST, </w:t>
      </w:r>
      <w:commentRangeEnd w:id="30"/>
      <w:commentRangeEnd w:id="31"/>
      <w:r w:rsidR="00E63F08" w:rsidRPr="00D544C3">
        <w:t>and DELETE</w:t>
      </w:r>
      <w:r w:rsidR="000922C1">
        <w:rPr>
          <w:rStyle w:val="CommentReference"/>
        </w:rPr>
        <w:commentReference w:id="30"/>
      </w:r>
      <w:r w:rsidR="00E63F08">
        <w:rPr>
          <w:rStyle w:val="CommentReference"/>
        </w:rPr>
        <w:commentReference w:id="31"/>
      </w:r>
      <w:r w:rsidRPr="00D544C3">
        <w:t xml:space="preserve">) performed on your resources. It does not include read operations (GET). You can use the </w:t>
      </w:r>
      <w:commentRangeStart w:id="32"/>
      <w:commentRangeStart w:id="33"/>
      <w:r w:rsidRPr="00D544C3">
        <w:t xml:space="preserve">audit </w:t>
      </w:r>
      <w:commentRangeEnd w:id="32"/>
      <w:r w:rsidR="00402F37">
        <w:rPr>
          <w:rStyle w:val="CommentReference"/>
        </w:rPr>
        <w:commentReference w:id="32"/>
      </w:r>
      <w:commentRangeEnd w:id="33"/>
      <w:r w:rsidR="00BC44A2">
        <w:rPr>
          <w:rStyle w:val="CommentReference"/>
        </w:rPr>
        <w:commentReference w:id="33"/>
      </w:r>
      <w:r w:rsidRPr="00D544C3">
        <w:t xml:space="preserve">logs to find an error when troubleshooting or to monitor how a user in your organization modified a </w:t>
      </w:r>
      <w:commentRangeStart w:id="34"/>
      <w:commentRangeStart w:id="35"/>
      <w:r w:rsidRPr="00D544C3">
        <w:t>resource</w:t>
      </w:r>
      <w:commentRangeEnd w:id="34"/>
      <w:r w:rsidR="00BA40E8">
        <w:rPr>
          <w:rStyle w:val="CommentReference"/>
        </w:rPr>
        <w:commentReference w:id="34"/>
      </w:r>
      <w:commentRangeEnd w:id="35"/>
      <w:r w:rsidR="00E63F08">
        <w:rPr>
          <w:rStyle w:val="CommentReference"/>
        </w:rPr>
        <w:commentReference w:id="35"/>
      </w:r>
      <w:r w:rsidRPr="00D544C3">
        <w:t>.</w:t>
      </w:r>
    </w:p>
    <w:p w14:paraId="0B0B6344" w14:textId="77777777" w:rsidR="00231CA8" w:rsidRDefault="00231CA8" w:rsidP="00231CA8">
      <w:pPr>
        <w:rPr>
          <w:rFonts w:cstheme="minorHAnsi"/>
          <w:b/>
          <w:color w:val="000000"/>
        </w:rPr>
      </w:pPr>
      <w:r w:rsidRPr="00D5480C">
        <w:rPr>
          <w:rFonts w:cstheme="minorHAnsi"/>
          <w:b/>
          <w:color w:val="000000"/>
        </w:rPr>
        <w:t>Export the Activity Log with Log Profiles</w:t>
      </w:r>
    </w:p>
    <w:p w14:paraId="4EEBEE8C" w14:textId="77777777" w:rsidR="00231CA8" w:rsidRPr="00D5480C" w:rsidRDefault="00231CA8" w:rsidP="00082717">
      <w:r w:rsidRPr="00D5480C">
        <w:t>A Log Profile controls how your Activity Log is exported. Using a Log Profile, you can configure:</w:t>
      </w:r>
    </w:p>
    <w:p w14:paraId="4C2B53F4" w14:textId="487A91C7" w:rsidR="00231CA8" w:rsidRPr="00082717" w:rsidRDefault="00231CA8" w:rsidP="00082717">
      <w:pPr>
        <w:pStyle w:val="ListParagraph"/>
      </w:pPr>
      <w:r w:rsidRPr="00082717">
        <w:t xml:space="preserve">Where the Activity Log should be sent (Storage Account or </w:t>
      </w:r>
      <w:hyperlink r:id="rId33" w:history="1">
        <w:commentRangeStart w:id="36"/>
        <w:commentRangeStart w:id="37"/>
        <w:r w:rsidRPr="006417D6">
          <w:rPr>
            <w:rStyle w:val="Hyperlink"/>
          </w:rPr>
          <w:t>Event Hubs</w:t>
        </w:r>
        <w:commentRangeEnd w:id="36"/>
        <w:r w:rsidR="00B4444A" w:rsidRPr="006417D6">
          <w:rPr>
            <w:rStyle w:val="Hyperlink"/>
            <w:sz w:val="16"/>
            <w:szCs w:val="16"/>
            <w:lang w:val="en-US"/>
          </w:rPr>
          <w:commentReference w:id="36"/>
        </w:r>
        <w:commentRangeEnd w:id="37"/>
        <w:r w:rsidR="006417D6">
          <w:rPr>
            <w:rStyle w:val="CommentReference"/>
            <w:lang w:val="en-US"/>
          </w:rPr>
          <w:commentReference w:id="37"/>
        </w:r>
      </w:hyperlink>
      <w:r w:rsidRPr="00082717">
        <w:t>)</w:t>
      </w:r>
    </w:p>
    <w:p w14:paraId="354086C4" w14:textId="77777777" w:rsidR="00231CA8" w:rsidRPr="00082717" w:rsidRDefault="00231CA8" w:rsidP="00082717">
      <w:pPr>
        <w:pStyle w:val="ListParagraph"/>
      </w:pPr>
      <w:r w:rsidRPr="00082717">
        <w:t>Which event categories (Write, Delete, Action) should be sent</w:t>
      </w:r>
    </w:p>
    <w:p w14:paraId="077EDFDA" w14:textId="724B5D63" w:rsidR="00231CA8" w:rsidRPr="00082717" w:rsidRDefault="00231CA8" w:rsidP="00082717">
      <w:pPr>
        <w:pStyle w:val="ListParagraph"/>
      </w:pPr>
      <w:r w:rsidRPr="00082717">
        <w:t xml:space="preserve">Which </w:t>
      </w:r>
      <w:hyperlink r:id="rId34" w:history="1">
        <w:commentRangeStart w:id="38"/>
        <w:commentRangeStart w:id="39"/>
        <w:r w:rsidRPr="008077C3">
          <w:rPr>
            <w:rStyle w:val="Hyperlink"/>
          </w:rPr>
          <w:t xml:space="preserve">regions </w:t>
        </w:r>
        <w:commentRangeEnd w:id="38"/>
        <w:r w:rsidR="003D04E1" w:rsidRPr="008077C3">
          <w:rPr>
            <w:rStyle w:val="Hyperlink"/>
            <w:sz w:val="16"/>
            <w:szCs w:val="16"/>
            <w:lang w:val="en-US"/>
          </w:rPr>
          <w:commentReference w:id="38"/>
        </w:r>
        <w:commentRangeEnd w:id="39"/>
        <w:r w:rsidR="00082DBB">
          <w:rPr>
            <w:rStyle w:val="CommentReference"/>
            <w:lang w:val="en-US"/>
          </w:rPr>
          <w:commentReference w:id="39"/>
        </w:r>
        <w:r w:rsidRPr="008077C3">
          <w:rPr>
            <w:rStyle w:val="Hyperlink"/>
          </w:rPr>
          <w:t>(locations)</w:t>
        </w:r>
      </w:hyperlink>
      <w:r w:rsidRPr="00082717">
        <w:t xml:space="preserve"> should be exported</w:t>
      </w:r>
    </w:p>
    <w:p w14:paraId="26D85E02" w14:textId="7229ED22" w:rsidR="00231CA8" w:rsidRPr="00082717" w:rsidRDefault="00231CA8" w:rsidP="00231CA8">
      <w:pPr>
        <w:pStyle w:val="ListParagraph"/>
      </w:pPr>
      <w:r w:rsidRPr="00082717">
        <w:t>How long the Activity Log should be retained in a Storage Account – a retention of zero days means logs are kept forever. Otherwise, the value can be any number of days between 1 and 2147483647. If retention policies are set</w:t>
      </w:r>
      <w:r w:rsidR="00A55ECB">
        <w:t>,</w:t>
      </w:r>
      <w:r w:rsidRPr="00082717">
        <w:t xml:space="preserve"> but storing logs in a Storage Account is disabled (for example, if only Event Hubs or </w:t>
      </w:r>
      <w:hyperlink r:id="rId35" w:history="1">
        <w:commentRangeStart w:id="40"/>
        <w:commentRangeStart w:id="41"/>
        <w:r w:rsidRPr="006417D6">
          <w:rPr>
            <w:rStyle w:val="Hyperlink"/>
          </w:rPr>
          <w:t>OMS</w:t>
        </w:r>
      </w:hyperlink>
      <w:r w:rsidRPr="00082717">
        <w:t xml:space="preserve"> </w:t>
      </w:r>
      <w:commentRangeEnd w:id="40"/>
      <w:r w:rsidR="00A55ECB">
        <w:rPr>
          <w:rStyle w:val="CommentReference"/>
          <w:lang w:val="en-US"/>
        </w:rPr>
        <w:commentReference w:id="40"/>
      </w:r>
      <w:commentRangeEnd w:id="41"/>
      <w:r w:rsidR="009B6D44">
        <w:rPr>
          <w:rStyle w:val="CommentReference"/>
          <w:lang w:val="en-US"/>
        </w:rPr>
        <w:commentReference w:id="41"/>
      </w:r>
      <w:r w:rsidRPr="00082717">
        <w:t>options are selected), the retention policies have no effect.</w:t>
      </w:r>
    </w:p>
    <w:p w14:paraId="559B4359" w14:textId="42715CEE" w:rsidR="00231CA8" w:rsidRPr="00082717" w:rsidRDefault="00F55ED8" w:rsidP="00082717">
      <w:pPr>
        <w:pStyle w:val="Heading2"/>
      </w:pPr>
      <w:bookmarkStart w:id="42" w:name="_Toc474923260"/>
      <w:r w:rsidRPr="00082717">
        <w:t xml:space="preserve">3.2 </w:t>
      </w:r>
      <w:r w:rsidR="00231CA8" w:rsidRPr="00082717">
        <w:t>Azure Diagnostic Logs</w:t>
      </w:r>
      <w:bookmarkEnd w:id="42"/>
    </w:p>
    <w:p w14:paraId="40739841" w14:textId="50CA9FCA" w:rsidR="00231CA8" w:rsidRDefault="00231CA8" w:rsidP="00082717">
      <w:r w:rsidRPr="00D5480C">
        <w:t xml:space="preserve">Azure Diagnostic Logs are emitted by a resource that provide rich, frequent data about the operation of that resource. The content of these logs varies by resource type (for example, </w:t>
      </w:r>
      <w:hyperlink r:id="rId36" w:history="1">
        <w:commentRangeStart w:id="43"/>
        <w:commentRangeStart w:id="44"/>
        <w:r w:rsidRPr="006417D6">
          <w:rPr>
            <w:rStyle w:val="Hyperlink"/>
          </w:rPr>
          <w:t>Windows event system logs</w:t>
        </w:r>
        <w:commentRangeEnd w:id="43"/>
        <w:r w:rsidR="0037793B" w:rsidRPr="006417D6">
          <w:rPr>
            <w:rStyle w:val="Hyperlink"/>
            <w:sz w:val="16"/>
            <w:szCs w:val="16"/>
          </w:rPr>
          <w:commentReference w:id="43"/>
        </w:r>
        <w:commentRangeEnd w:id="44"/>
        <w:r w:rsidR="006417D6">
          <w:rPr>
            <w:rStyle w:val="CommentReference"/>
          </w:rPr>
          <w:commentReference w:id="44"/>
        </w:r>
      </w:hyperlink>
      <w:r w:rsidRPr="00D5480C">
        <w:t xml:space="preserve"> are one category of Diagnostic Log for VMs and </w:t>
      </w:r>
      <w:hyperlink r:id="rId37" w:history="1">
        <w:commentRangeStart w:id="45"/>
        <w:commentRangeStart w:id="46"/>
        <w:r w:rsidRPr="006417D6">
          <w:rPr>
            <w:rStyle w:val="Hyperlink"/>
          </w:rPr>
          <w:t>blob, table, and queue logs</w:t>
        </w:r>
        <w:commentRangeEnd w:id="45"/>
        <w:r w:rsidR="0037793B" w:rsidRPr="006417D6">
          <w:rPr>
            <w:rStyle w:val="Hyperlink"/>
            <w:sz w:val="16"/>
            <w:szCs w:val="16"/>
          </w:rPr>
          <w:commentReference w:id="45"/>
        </w:r>
        <w:commentRangeEnd w:id="46"/>
        <w:r w:rsidR="006417D6">
          <w:rPr>
            <w:rStyle w:val="CommentReference"/>
          </w:rPr>
          <w:commentReference w:id="46"/>
        </w:r>
      </w:hyperlink>
      <w:r w:rsidRPr="00D5480C">
        <w:t xml:space="preserve"> are categories of Diagnostic Logs for storage accounts) and </w:t>
      </w:r>
      <w:commentRangeStart w:id="47"/>
      <w:commentRangeStart w:id="48"/>
      <w:r w:rsidRPr="00D5480C">
        <w:t>differ from the Activity Log</w:t>
      </w:r>
      <w:commentRangeEnd w:id="47"/>
      <w:r w:rsidR="0046029A">
        <w:rPr>
          <w:rStyle w:val="CommentReference"/>
        </w:rPr>
        <w:commentReference w:id="47"/>
      </w:r>
      <w:commentRangeEnd w:id="48"/>
      <w:r w:rsidR="002A6162">
        <w:rPr>
          <w:rStyle w:val="CommentReference"/>
        </w:rPr>
        <w:commentReference w:id="48"/>
      </w:r>
      <w:r w:rsidRPr="00D5480C">
        <w:t xml:space="preserve">, which provides insight into the operations that were performed on resources in your </w:t>
      </w:r>
      <w:commentRangeStart w:id="49"/>
      <w:commentRangeStart w:id="50"/>
      <w:r w:rsidRPr="00D5480C">
        <w:t>subscription</w:t>
      </w:r>
      <w:commentRangeEnd w:id="49"/>
      <w:r w:rsidR="00021758">
        <w:rPr>
          <w:rStyle w:val="CommentReference"/>
        </w:rPr>
        <w:commentReference w:id="49"/>
      </w:r>
      <w:commentRangeEnd w:id="50"/>
      <w:r w:rsidR="008170CD">
        <w:rPr>
          <w:rStyle w:val="CommentReference"/>
        </w:rPr>
        <w:commentReference w:id="50"/>
      </w:r>
      <w:r w:rsidRPr="00D5480C">
        <w:t xml:space="preserve">. </w:t>
      </w:r>
    </w:p>
    <w:p w14:paraId="5D8F6434" w14:textId="6A4671A8" w:rsidR="001E2739" w:rsidRDefault="001D6E35" w:rsidP="00082717">
      <w:hyperlink r:id="rId38" w:history="1">
        <w:r w:rsidR="001E2739" w:rsidRPr="001E2739">
          <w:rPr>
            <w:rStyle w:val="Hyperlink"/>
          </w:rPr>
          <w:t>How Diagnostic Logs differ from Audit logs:</w:t>
        </w:r>
      </w:hyperlink>
    </w:p>
    <w:p w14:paraId="510D952E" w14:textId="17BAD76C" w:rsidR="001E2739" w:rsidRPr="002A6162" w:rsidRDefault="001D6E35" w:rsidP="00082717">
      <w:hyperlink r:id="rId39" w:history="1">
        <w:r w:rsidR="001E2739" w:rsidRPr="006F16C2">
          <w:t>Diagnostic Logs</w:t>
        </w:r>
      </w:hyperlink>
      <w:r w:rsidR="001E2739" w:rsidRPr="006F16C2">
        <w:t>,</w:t>
      </w:r>
      <w:r w:rsidR="002A6162">
        <w:rPr>
          <w:rFonts w:cs="Segoe UI"/>
          <w:shd w:val="clear" w:color="auto" w:fill="FFFFFF"/>
        </w:rPr>
        <w:t xml:space="preserve"> </w:t>
      </w:r>
      <w:r w:rsidR="001E2739" w:rsidRPr="006F16C2">
        <w:rPr>
          <w:rFonts w:cs="Segoe UI"/>
          <w:shd w:val="clear" w:color="auto" w:fill="FFFFFF"/>
        </w:rPr>
        <w:t xml:space="preserve">are all logs emitted by a </w:t>
      </w:r>
      <w:r w:rsidR="002A6162" w:rsidRPr="002A6162">
        <w:t xml:space="preserve">resource, whereas </w:t>
      </w:r>
      <w:hyperlink r:id="rId40" w:history="1">
        <w:r w:rsidR="001E2739" w:rsidRPr="006F16C2">
          <w:t>Audit Logs</w:t>
        </w:r>
      </w:hyperlink>
      <w:r w:rsidR="001E2739" w:rsidRPr="006F16C2">
        <w:t xml:space="preserve">, </w:t>
      </w:r>
      <w:r w:rsidR="001E2739" w:rsidRPr="006F16C2">
        <w:rPr>
          <w:rFonts w:cs="Segoe UI"/>
          <w:shd w:val="clear" w:color="auto" w:fill="FFFFFF"/>
        </w:rPr>
        <w:t>provide insight into the operations that were performed on resources in your subscription.</w:t>
      </w:r>
    </w:p>
    <w:p w14:paraId="2DA4D72C" w14:textId="50EAABE0" w:rsidR="00231CA8" w:rsidRPr="00D5480C" w:rsidRDefault="00082717" w:rsidP="00082717">
      <w:pPr>
        <w:pStyle w:val="Heading3"/>
      </w:pPr>
      <w:bookmarkStart w:id="51" w:name="_Toc474923261"/>
      <w:r>
        <w:t xml:space="preserve">3.2.1 </w:t>
      </w:r>
      <w:r w:rsidR="00231CA8" w:rsidRPr="00D5480C">
        <w:t>What you can do with Diagnostic Logs</w:t>
      </w:r>
      <w:bookmarkEnd w:id="51"/>
    </w:p>
    <w:p w14:paraId="27DF797E" w14:textId="77777777" w:rsidR="00231CA8" w:rsidRPr="00D5480C" w:rsidRDefault="00231CA8" w:rsidP="00082717">
      <w:r w:rsidRPr="00D5480C">
        <w:t>Here are some of the things you can do with Diagnostic Logs:</w:t>
      </w:r>
    </w:p>
    <w:p w14:paraId="4344ADB1" w14:textId="77777777" w:rsidR="00231CA8" w:rsidRPr="00082717" w:rsidRDefault="00231CA8" w:rsidP="00082717">
      <w:pPr>
        <w:pStyle w:val="ListParagraph"/>
      </w:pPr>
      <w:r w:rsidRPr="00082717">
        <w:t>Save them to a Storage Account for auditing or manual inspection. You can specify the retention time (in days) using the Diagnostic Settings.</w:t>
      </w:r>
    </w:p>
    <w:p w14:paraId="3CC82DC0" w14:textId="2832D222" w:rsidR="00231CA8" w:rsidRPr="00082717" w:rsidRDefault="00231CA8" w:rsidP="00082717">
      <w:pPr>
        <w:pStyle w:val="ListParagraph"/>
      </w:pPr>
      <w:r w:rsidRPr="00082717">
        <w:lastRenderedPageBreak/>
        <w:t xml:space="preserve">Stream them to Event Hubs for ingestion by a third-party service or custom analytics solution such as </w:t>
      </w:r>
      <w:hyperlink r:id="rId41" w:history="1">
        <w:commentRangeStart w:id="52"/>
        <w:commentRangeStart w:id="53"/>
        <w:proofErr w:type="spellStart"/>
        <w:r w:rsidRPr="006417D6">
          <w:rPr>
            <w:rStyle w:val="Hyperlink"/>
          </w:rPr>
          <w:t>PowerBI</w:t>
        </w:r>
        <w:proofErr w:type="spellEnd"/>
      </w:hyperlink>
      <w:r w:rsidRPr="00082717">
        <w:t>.</w:t>
      </w:r>
      <w:commentRangeEnd w:id="52"/>
      <w:r w:rsidR="00357343">
        <w:rPr>
          <w:rStyle w:val="CommentReference"/>
          <w:lang w:val="en-US"/>
        </w:rPr>
        <w:commentReference w:id="52"/>
      </w:r>
      <w:commentRangeEnd w:id="53"/>
      <w:r w:rsidR="00703EC3">
        <w:rPr>
          <w:rStyle w:val="CommentReference"/>
          <w:lang w:val="en-US"/>
        </w:rPr>
        <w:commentReference w:id="53"/>
      </w:r>
    </w:p>
    <w:p w14:paraId="668FFF68" w14:textId="1CB6EDD7" w:rsidR="00231CA8" w:rsidRPr="00D5480C" w:rsidRDefault="00231CA8" w:rsidP="00082717">
      <w:pPr>
        <w:pStyle w:val="ListParagraph"/>
      </w:pPr>
      <w:proofErr w:type="spellStart"/>
      <w:r w:rsidRPr="00082717">
        <w:t>Analyze</w:t>
      </w:r>
      <w:proofErr w:type="spellEnd"/>
      <w:r w:rsidRPr="00082717">
        <w:t xml:space="preserve"> them with </w:t>
      </w:r>
      <w:hyperlink r:id="rId42" w:history="1">
        <w:commentRangeStart w:id="54"/>
        <w:commentRangeStart w:id="55"/>
        <w:r w:rsidRPr="00703EC3">
          <w:rPr>
            <w:rStyle w:val="Hyperlink"/>
          </w:rPr>
          <w:t>OMS Log Analytics</w:t>
        </w:r>
        <w:commentRangeEnd w:id="54"/>
        <w:r w:rsidR="00AE23E2" w:rsidRPr="00703EC3">
          <w:rPr>
            <w:rStyle w:val="Hyperlink"/>
            <w:sz w:val="16"/>
            <w:szCs w:val="16"/>
            <w:lang w:val="en-US"/>
          </w:rPr>
          <w:commentReference w:id="54"/>
        </w:r>
        <w:commentRangeEnd w:id="55"/>
        <w:r w:rsidR="00703EC3">
          <w:rPr>
            <w:rStyle w:val="CommentReference"/>
            <w:lang w:val="en-US"/>
          </w:rPr>
          <w:commentReference w:id="55"/>
        </w:r>
      </w:hyperlink>
      <w:r w:rsidRPr="00082717">
        <w:t>.</w:t>
      </w:r>
    </w:p>
    <w:p w14:paraId="073596EB" w14:textId="77777777" w:rsidR="008F6F85" w:rsidRDefault="008F6F85" w:rsidP="00231CA8">
      <w:pPr>
        <w:rPr>
          <w:rFonts w:cstheme="minorHAnsi"/>
        </w:rPr>
      </w:pPr>
    </w:p>
    <w:p w14:paraId="55CDE9C0" w14:textId="77777777" w:rsidR="008F6F85" w:rsidRDefault="008F6F85" w:rsidP="00231CA8">
      <w:pPr>
        <w:rPr>
          <w:rFonts w:cstheme="minorHAnsi"/>
        </w:rPr>
      </w:pPr>
    </w:p>
    <w:p w14:paraId="2EABF344" w14:textId="77777777" w:rsidR="008F6F85" w:rsidRDefault="008F6F85" w:rsidP="00231CA8">
      <w:pPr>
        <w:rPr>
          <w:rFonts w:cstheme="minorHAnsi"/>
        </w:rPr>
      </w:pPr>
    </w:p>
    <w:p w14:paraId="3D461EC2" w14:textId="2A0C231E" w:rsidR="00231CA8" w:rsidRPr="00D5480C" w:rsidRDefault="00231CA8" w:rsidP="00231CA8">
      <w:pPr>
        <w:rPr>
          <w:rFonts w:cstheme="minorHAnsi"/>
        </w:rPr>
      </w:pPr>
      <w:r w:rsidRPr="002E6097">
        <w:rPr>
          <w:noProof/>
          <w:lang w:val="en-GB" w:eastAsia="en-GB"/>
        </w:rPr>
        <mc:AlternateContent>
          <mc:Choice Requires="wps">
            <w:drawing>
              <wp:anchor distT="0" distB="0" distL="114300" distR="114300" simplePos="0" relativeHeight="251680768" behindDoc="0" locked="0" layoutInCell="1" allowOverlap="1" wp14:anchorId="3D4AE5C1" wp14:editId="7D5CEF02">
                <wp:simplePos x="0" y="0"/>
                <wp:positionH relativeFrom="margin">
                  <wp:posOffset>1333500</wp:posOffset>
                </wp:positionH>
                <wp:positionV relativeFrom="paragraph">
                  <wp:posOffset>104140</wp:posOffset>
                </wp:positionV>
                <wp:extent cx="2851150" cy="152400"/>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25EBAC30" w14:textId="77777777" w:rsidR="00F70C8C" w:rsidRPr="006A6EF0" w:rsidRDefault="00F70C8C" w:rsidP="00231CA8">
                            <w:pPr>
                              <w:pStyle w:val="Caption"/>
                              <w:jc w:val="center"/>
                              <w:rPr>
                                <w:noProof/>
                              </w:rPr>
                            </w:pPr>
                            <w:r>
                              <w:t>Figure 2 Diagnostic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E5C1" id="Text Box 6" o:spid="_x0000_s1029" type="#_x0000_t202" style="position:absolute;margin-left:105pt;margin-top:8.2pt;width:224.5pt;height: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" stroked="f">
                <v:textbox inset="0,0,0,0">
                  <w:txbxContent>
                    <w:p w14:paraId="25EBAC30" w14:textId="77777777" w:rsidR="00F70C8C" w:rsidRPr="006A6EF0" w:rsidRDefault="00F70C8C" w:rsidP="00231CA8">
                      <w:pPr>
                        <w:pStyle w:val="Caption"/>
                        <w:jc w:val="center"/>
                        <w:rPr>
                          <w:noProof/>
                        </w:rPr>
                      </w:pPr>
                      <w:r>
                        <w:t>Figure 2 Diagnostic Log</w:t>
                      </w:r>
                    </w:p>
                  </w:txbxContent>
                </v:textbox>
                <w10:wrap type="square" anchorx="margin"/>
              </v:shape>
            </w:pict>
          </mc:Fallback>
        </mc:AlternateContent>
      </w:r>
    </w:p>
    <w:p w14:paraId="4616DA7C" w14:textId="77777777" w:rsidR="00231CA8" w:rsidRPr="00D5480C" w:rsidRDefault="00231CA8" w:rsidP="00231CA8">
      <w:pPr>
        <w:jc w:val="center"/>
        <w:rPr>
          <w:rFonts w:cstheme="minorHAnsi"/>
        </w:rPr>
      </w:pPr>
      <w:commentRangeStart w:id="56"/>
      <w:r w:rsidRPr="00D5480C">
        <w:rPr>
          <w:rFonts w:cstheme="minorHAnsi"/>
          <w:noProof/>
          <w:lang w:val="en-GB" w:eastAsia="en-GB"/>
        </w:rPr>
        <w:drawing>
          <wp:inline distT="0" distB="0" distL="0" distR="0" wp14:anchorId="714A0E05" wp14:editId="4108BE0B">
            <wp:extent cx="3886200" cy="2499873"/>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0130" cy="2508834"/>
                    </a:xfrm>
                    <a:prstGeom prst="rect">
                      <a:avLst/>
                    </a:prstGeom>
                    <a:noFill/>
                    <a:ln w="25400">
                      <a:solidFill>
                        <a:srgbClr val="002060"/>
                      </a:solidFill>
                    </a:ln>
                  </pic:spPr>
                </pic:pic>
              </a:graphicData>
            </a:graphic>
          </wp:inline>
        </w:drawing>
      </w:r>
      <w:commentRangeEnd w:id="56"/>
      <w:r w:rsidR="00880B93">
        <w:rPr>
          <w:rStyle w:val="CommentReference"/>
        </w:rPr>
        <w:commentReference w:id="56"/>
      </w:r>
    </w:p>
    <w:p w14:paraId="75C89100" w14:textId="77777777" w:rsidR="00231CA8" w:rsidRPr="00D5480C" w:rsidRDefault="00231CA8" w:rsidP="00231CA8">
      <w:pPr>
        <w:rPr>
          <w:rFonts w:cstheme="minorHAnsi"/>
          <w:b/>
          <w:color w:val="000000"/>
        </w:rPr>
      </w:pPr>
      <w:r w:rsidRPr="00D5480C">
        <w:rPr>
          <w:rFonts w:cstheme="minorHAnsi"/>
        </w:rPr>
        <w:t xml:space="preserve">                       </w:t>
      </w:r>
    </w:p>
    <w:p w14:paraId="2A6F918E" w14:textId="53FC1EAE" w:rsidR="00231CA8" w:rsidRPr="00D5480C" w:rsidRDefault="008F6F85" w:rsidP="008F6F85">
      <w:pPr>
        <w:pStyle w:val="Heading3"/>
      </w:pPr>
      <w:bookmarkStart w:id="57" w:name="_Toc474923262"/>
      <w:r>
        <w:t xml:space="preserve">3.2.2 </w:t>
      </w:r>
      <w:r w:rsidR="00231CA8" w:rsidRPr="00D5480C">
        <w:t>Diagnostic Settings</w:t>
      </w:r>
      <w:bookmarkEnd w:id="57"/>
    </w:p>
    <w:p w14:paraId="64B60CC9" w14:textId="15C93CB3" w:rsidR="00231CA8" w:rsidRPr="008F6F85" w:rsidRDefault="00231CA8" w:rsidP="008F6F85">
      <w:r w:rsidRPr="00F72962">
        <w:t xml:space="preserve">Diagnostic Logs for </w:t>
      </w:r>
      <w:hyperlink r:id="rId44" w:history="1">
        <w:commentRangeStart w:id="58"/>
        <w:commentRangeStart w:id="59"/>
        <w:r w:rsidRPr="0092209A">
          <w:rPr>
            <w:rStyle w:val="Hyperlink"/>
          </w:rPr>
          <w:t>non-</w:t>
        </w:r>
        <w:r w:rsidR="00021758" w:rsidRPr="0092209A">
          <w:rPr>
            <w:rStyle w:val="Hyperlink"/>
          </w:rPr>
          <w:t>c</w:t>
        </w:r>
        <w:r w:rsidRPr="0092209A">
          <w:rPr>
            <w:rStyle w:val="Hyperlink"/>
          </w:rPr>
          <w:t xml:space="preserve">ompute </w:t>
        </w:r>
        <w:commentRangeEnd w:id="58"/>
        <w:r w:rsidR="008737E8" w:rsidRPr="0092209A">
          <w:rPr>
            <w:rStyle w:val="Hyperlink"/>
            <w:sz w:val="16"/>
            <w:szCs w:val="16"/>
          </w:rPr>
          <w:commentReference w:id="58"/>
        </w:r>
        <w:commentRangeEnd w:id="59"/>
        <w:r w:rsidR="0092209A" w:rsidRPr="0092209A">
          <w:rPr>
            <w:rStyle w:val="Hyperlink"/>
            <w:sz w:val="16"/>
            <w:szCs w:val="16"/>
          </w:rPr>
          <w:commentReference w:id="59"/>
        </w:r>
        <w:r w:rsidRPr="0092209A">
          <w:rPr>
            <w:rStyle w:val="Hyperlink"/>
          </w:rPr>
          <w:t>resources</w:t>
        </w:r>
      </w:hyperlink>
      <w:r w:rsidRPr="00F72962">
        <w:t xml:space="preserve"> are configured using</w:t>
      </w:r>
      <w:r w:rsidR="008F6F85">
        <w:t xml:space="preserve"> </w:t>
      </w:r>
      <w:hyperlink r:id="rId45" w:history="1">
        <w:r w:rsidR="008F6F85" w:rsidRPr="00BC454C">
          <w:rPr>
            <w:rStyle w:val="Hyperlink"/>
          </w:rPr>
          <w:t xml:space="preserve">Diagnostic Settings </w:t>
        </w:r>
        <w:r w:rsidRPr="00BC454C">
          <w:rPr>
            <w:rStyle w:val="Hyperlink"/>
          </w:rPr>
          <w:t xml:space="preserve">for a </w:t>
        </w:r>
        <w:commentRangeStart w:id="60"/>
        <w:commentRangeStart w:id="61"/>
        <w:r w:rsidRPr="00BC454C">
          <w:rPr>
            <w:rStyle w:val="Hyperlink"/>
          </w:rPr>
          <w:t>resource control</w:t>
        </w:r>
        <w:commentRangeEnd w:id="60"/>
        <w:r w:rsidR="0063044F" w:rsidRPr="00BC454C">
          <w:rPr>
            <w:rStyle w:val="Hyperlink"/>
            <w:sz w:val="16"/>
            <w:szCs w:val="16"/>
          </w:rPr>
          <w:commentReference w:id="60"/>
        </w:r>
        <w:commentRangeEnd w:id="61"/>
        <w:r w:rsidR="00BC454C">
          <w:rPr>
            <w:rStyle w:val="CommentReference"/>
          </w:rPr>
          <w:commentReference w:id="61"/>
        </w:r>
      </w:hyperlink>
      <w:r w:rsidRPr="00F72962">
        <w:t>:</w:t>
      </w:r>
    </w:p>
    <w:p w14:paraId="60DF4342" w14:textId="77777777" w:rsidR="00886195" w:rsidRDefault="00231CA8" w:rsidP="00231CA8">
      <w:pPr>
        <w:pStyle w:val="ListParagraph"/>
      </w:pPr>
      <w:r w:rsidRPr="008F6F85">
        <w:t xml:space="preserve">Where Diagnostic Logs are sent. </w:t>
      </w:r>
    </w:p>
    <w:p w14:paraId="33566690" w14:textId="77777777" w:rsidR="00886195" w:rsidRDefault="00231CA8" w:rsidP="00231CA8">
      <w:pPr>
        <w:pStyle w:val="ListParagraph"/>
      </w:pPr>
      <w:r w:rsidRPr="008F6F85">
        <w:t xml:space="preserve">Which Log Categories are sent. </w:t>
      </w:r>
    </w:p>
    <w:p w14:paraId="45D02D0C" w14:textId="77777777" w:rsidR="00886195" w:rsidRDefault="00231CA8" w:rsidP="00231CA8">
      <w:pPr>
        <w:pStyle w:val="ListParagraph"/>
      </w:pPr>
      <w:r w:rsidRPr="008F6F85">
        <w:t xml:space="preserve">How long each log category should be retained in a Storage Account – a retention of zero days means that logs are kept forever. Otherwise, this value can range from 1 to 2147483647. </w:t>
      </w:r>
    </w:p>
    <w:p w14:paraId="4D72D366" w14:textId="5E5CF30F" w:rsidR="00231CA8" w:rsidRPr="008F6F85" w:rsidRDefault="00231CA8" w:rsidP="00231CA8">
      <w:pPr>
        <w:pStyle w:val="ListParagraph"/>
      </w:pPr>
      <w:r w:rsidRPr="008F6F85">
        <w:t xml:space="preserve">If retention policies are set but storing logs in a Storage Account is disabled (for example if only Event Hubs or OMS options are selected), the retention policies have no </w:t>
      </w:r>
      <w:commentRangeStart w:id="62"/>
      <w:commentRangeStart w:id="63"/>
      <w:r w:rsidRPr="008F6F85">
        <w:t>effect</w:t>
      </w:r>
      <w:commentRangeEnd w:id="62"/>
      <w:r w:rsidR="006D6049">
        <w:rPr>
          <w:rStyle w:val="CommentReference"/>
          <w:lang w:val="en-US"/>
        </w:rPr>
        <w:commentReference w:id="62"/>
      </w:r>
      <w:commentRangeEnd w:id="63"/>
      <w:r w:rsidR="00886195">
        <w:rPr>
          <w:rStyle w:val="CommentReference"/>
          <w:lang w:val="en-US"/>
        </w:rPr>
        <w:commentReference w:id="63"/>
      </w:r>
      <w:r w:rsidRPr="008F6F85">
        <w:t>.</w:t>
      </w:r>
    </w:p>
    <w:p w14:paraId="215CBF25" w14:textId="5D593252" w:rsidR="00231CA8" w:rsidRDefault="00F55ED8" w:rsidP="008F6F85">
      <w:pPr>
        <w:pStyle w:val="Heading2"/>
      </w:pPr>
      <w:bookmarkStart w:id="64" w:name="_Toc474923263"/>
      <w:r w:rsidRPr="008F6F85">
        <w:t>3.3</w:t>
      </w:r>
      <w:r w:rsidR="00231CA8" w:rsidRPr="008F6F85">
        <w:t xml:space="preserve"> For Infrastructure</w:t>
      </w:r>
      <w:bookmarkEnd w:id="64"/>
    </w:p>
    <w:tbl>
      <w:tblPr>
        <w:tblStyle w:val="TableGrid"/>
        <w:tblW w:w="9964" w:type="dxa"/>
        <w:jc w:val="center"/>
        <w:tblLayout w:type="fixed"/>
        <w:tblLook w:val="04A0" w:firstRow="1" w:lastRow="0" w:firstColumn="1" w:lastColumn="0" w:noHBand="0" w:noVBand="1"/>
      </w:tblPr>
      <w:tblGrid>
        <w:gridCol w:w="2213"/>
        <w:gridCol w:w="2213"/>
        <w:gridCol w:w="1846"/>
        <w:gridCol w:w="2000"/>
        <w:gridCol w:w="1692"/>
      </w:tblGrid>
      <w:tr w:rsidR="000B2D82" w:rsidRPr="00135055" w14:paraId="4EA73BC3" w14:textId="77777777" w:rsidTr="000B2D82">
        <w:trPr>
          <w:trHeight w:val="716"/>
          <w:jc w:val="center"/>
        </w:trPr>
        <w:tc>
          <w:tcPr>
            <w:tcW w:w="2213" w:type="dxa"/>
          </w:tcPr>
          <w:p w14:paraId="0E0DECA5" w14:textId="77777777" w:rsidR="000B2D82" w:rsidRDefault="000B2D82" w:rsidP="00C56D1A">
            <w:r w:rsidRPr="00D5480C">
              <w:rPr>
                <w:rFonts w:cstheme="minorHAnsi"/>
              </w:rPr>
              <w:t xml:space="preserve">Service Specific </w:t>
            </w:r>
            <w:commentRangeStart w:id="65"/>
            <w:commentRangeStart w:id="66"/>
            <w:r w:rsidRPr="00D5480C">
              <w:rPr>
                <w:rFonts w:cstheme="minorHAnsi"/>
              </w:rPr>
              <w:t>Logs</w:t>
            </w:r>
            <w:commentRangeEnd w:id="65"/>
            <w:r w:rsidR="00354EAD">
              <w:rPr>
                <w:rStyle w:val="CommentReference"/>
              </w:rPr>
              <w:commentReference w:id="65"/>
            </w:r>
            <w:commentRangeEnd w:id="66"/>
            <w:r w:rsidR="00847C3C">
              <w:rPr>
                <w:rStyle w:val="CommentReference"/>
              </w:rPr>
              <w:commentReference w:id="66"/>
            </w:r>
          </w:p>
        </w:tc>
        <w:tc>
          <w:tcPr>
            <w:tcW w:w="2213" w:type="dxa"/>
          </w:tcPr>
          <w:p w14:paraId="473C1F01" w14:textId="77777777" w:rsidR="000B2D82" w:rsidRDefault="001D6E35" w:rsidP="00C56D1A">
            <w:hyperlink r:id="rId46" w:history="1">
              <w:r w:rsidR="000B2D82" w:rsidRPr="00AD7CD0">
                <w:rPr>
                  <w:rStyle w:val="Hyperlink"/>
                  <w:rFonts w:cstheme="minorHAnsi"/>
                </w:rPr>
                <w:t>AAD Log (Azure Active Directory log)</w:t>
              </w:r>
            </w:hyperlink>
          </w:p>
        </w:tc>
        <w:tc>
          <w:tcPr>
            <w:tcW w:w="1846" w:type="dxa"/>
          </w:tcPr>
          <w:p w14:paraId="687E3184" w14:textId="41BF3F96" w:rsidR="000B2D82" w:rsidRDefault="001D6E35" w:rsidP="00C56D1A">
            <w:hyperlink r:id="rId47" w:history="1">
              <w:r w:rsidR="000B2D82" w:rsidRPr="008A424F">
                <w:rPr>
                  <w:rStyle w:val="Hyperlink"/>
                  <w:rFonts w:cstheme="minorHAnsi"/>
                </w:rPr>
                <w:t>Compute Service Logs</w:t>
              </w:r>
            </w:hyperlink>
          </w:p>
        </w:tc>
        <w:tc>
          <w:tcPr>
            <w:tcW w:w="2000" w:type="dxa"/>
          </w:tcPr>
          <w:p w14:paraId="4C3E9215" w14:textId="35D0AA5B" w:rsidR="000B2D82" w:rsidRPr="00D5480C" w:rsidRDefault="001D6E35" w:rsidP="00C56D1A">
            <w:pPr>
              <w:rPr>
                <w:rFonts w:cstheme="minorHAnsi"/>
              </w:rPr>
            </w:pPr>
            <w:hyperlink r:id="rId48" w:history="1">
              <w:r w:rsidR="000B2D82" w:rsidRPr="008A424F">
                <w:rPr>
                  <w:rStyle w:val="Hyperlink"/>
                  <w:rFonts w:cstheme="minorHAnsi"/>
                </w:rPr>
                <w:t>Networking Logs</w:t>
              </w:r>
            </w:hyperlink>
          </w:p>
        </w:tc>
        <w:tc>
          <w:tcPr>
            <w:tcW w:w="1692" w:type="dxa"/>
          </w:tcPr>
          <w:p w14:paraId="17771682" w14:textId="117B647D" w:rsidR="000B2D82" w:rsidRPr="00135055" w:rsidRDefault="001D6E35" w:rsidP="00C56D1A">
            <w:pPr>
              <w:rPr>
                <w:rFonts w:cstheme="minorHAnsi"/>
              </w:rPr>
            </w:pPr>
            <w:hyperlink r:id="rId49" w:history="1">
              <w:r w:rsidR="000B2D82" w:rsidRPr="008A424F">
                <w:rPr>
                  <w:rStyle w:val="Hyperlink"/>
                  <w:rFonts w:cstheme="minorHAnsi"/>
                </w:rPr>
                <w:t>Storage Logs</w:t>
              </w:r>
            </w:hyperlink>
          </w:p>
        </w:tc>
      </w:tr>
    </w:tbl>
    <w:p w14:paraId="41EC55B8" w14:textId="77777777" w:rsidR="000B2D82" w:rsidRPr="000B2D82" w:rsidRDefault="000B2D82" w:rsidP="000B2D82"/>
    <w:p w14:paraId="1C001BEC" w14:textId="642A55B9" w:rsidR="00231CA8" w:rsidRDefault="00DD68EB" w:rsidP="008F6F85">
      <w:r>
        <w:lastRenderedPageBreak/>
        <w:t xml:space="preserve">The </w:t>
      </w:r>
      <w:r w:rsidR="00231CA8" w:rsidRPr="00D5480C">
        <w:t xml:space="preserve">Infrastructure Service layer contains </w:t>
      </w:r>
      <w:hyperlink r:id="rId50" w:history="1">
        <w:commentRangeStart w:id="67"/>
        <w:commentRangeStart w:id="68"/>
        <w:r w:rsidR="00231CA8" w:rsidRPr="00B91DC3">
          <w:rPr>
            <w:rStyle w:val="Hyperlink"/>
          </w:rPr>
          <w:t>Azure Active directory log</w:t>
        </w:r>
      </w:hyperlink>
      <w:r w:rsidR="00231CA8" w:rsidRPr="00D5480C">
        <w:t xml:space="preserve">, </w:t>
      </w:r>
      <w:hyperlink r:id="rId51" w:history="1">
        <w:r w:rsidR="00231CA8" w:rsidRPr="00B91DC3">
          <w:rPr>
            <w:rStyle w:val="Hyperlink"/>
          </w:rPr>
          <w:t>compute log</w:t>
        </w:r>
      </w:hyperlink>
      <w:r w:rsidR="00231CA8" w:rsidRPr="00D5480C">
        <w:t xml:space="preserve">, </w:t>
      </w:r>
      <w:hyperlink r:id="rId52" w:history="1">
        <w:r w:rsidR="00231CA8" w:rsidRPr="00B91DC3">
          <w:rPr>
            <w:rStyle w:val="Hyperlink"/>
          </w:rPr>
          <w:t>storage log</w:t>
        </w:r>
      </w:hyperlink>
      <w:r w:rsidR="00231CA8" w:rsidRPr="00D5480C">
        <w:t xml:space="preserve"> and </w:t>
      </w:r>
      <w:hyperlink r:id="rId53" w:history="1">
        <w:r w:rsidR="00231CA8" w:rsidRPr="00F51E86">
          <w:rPr>
            <w:rStyle w:val="Hyperlink"/>
          </w:rPr>
          <w:t>network log</w:t>
        </w:r>
      </w:hyperlink>
      <w:r w:rsidR="00231CA8" w:rsidRPr="00D5480C">
        <w:t>.</w:t>
      </w:r>
      <w:commentRangeEnd w:id="67"/>
      <w:r w:rsidR="00B92A78">
        <w:rPr>
          <w:rStyle w:val="CommentReference"/>
        </w:rPr>
        <w:commentReference w:id="67"/>
      </w:r>
      <w:commentRangeEnd w:id="68"/>
      <w:r w:rsidR="00F51E86">
        <w:rPr>
          <w:rStyle w:val="CommentReference"/>
        </w:rPr>
        <w:commentReference w:id="68"/>
      </w:r>
      <w:r w:rsidR="00231CA8" w:rsidRPr="00D5480C">
        <w:t xml:space="preserve"> </w:t>
      </w:r>
    </w:p>
    <w:p w14:paraId="1D1B0FBD" w14:textId="761DCA52" w:rsidR="000B2D82" w:rsidRDefault="000B2D82" w:rsidP="008F6F85"/>
    <w:p w14:paraId="6FE7B461" w14:textId="1F5E1A9E" w:rsidR="000B2D82" w:rsidRDefault="000B2D82" w:rsidP="008F6F85"/>
    <w:p w14:paraId="782FE54E" w14:textId="43B3745A" w:rsidR="000B2D82" w:rsidRDefault="000B2D82" w:rsidP="008F6F85"/>
    <w:p w14:paraId="56838A1E" w14:textId="4C263DF9" w:rsidR="000B2D82" w:rsidRDefault="000B2D82" w:rsidP="008F6F85"/>
    <w:p w14:paraId="72246354" w14:textId="7DDB4738" w:rsidR="000B2D82" w:rsidRDefault="000B2D82" w:rsidP="008F6F85"/>
    <w:p w14:paraId="60482D39" w14:textId="77777777" w:rsidR="000B2D82" w:rsidRDefault="000B2D82" w:rsidP="008F6F85"/>
    <w:p w14:paraId="4B3BE3A8" w14:textId="77777777" w:rsidR="00231CA8" w:rsidRPr="00D5480C" w:rsidRDefault="00231CA8" w:rsidP="00231CA8">
      <w:pPr>
        <w:rPr>
          <w:rFonts w:cstheme="minorHAnsi"/>
        </w:rPr>
      </w:pPr>
      <w:r w:rsidRPr="002E6097">
        <w:rPr>
          <w:noProof/>
          <w:lang w:val="en-GB" w:eastAsia="en-GB"/>
        </w:rPr>
        <mc:AlternateContent>
          <mc:Choice Requires="wps">
            <w:drawing>
              <wp:anchor distT="0" distB="0" distL="114300" distR="114300" simplePos="0" relativeHeight="251681792" behindDoc="0" locked="0" layoutInCell="1" allowOverlap="1" wp14:anchorId="076F78F4" wp14:editId="5A7FCAA8">
                <wp:simplePos x="0" y="0"/>
                <wp:positionH relativeFrom="margin">
                  <wp:posOffset>1352550</wp:posOffset>
                </wp:positionH>
                <wp:positionV relativeFrom="paragraph">
                  <wp:posOffset>94615</wp:posOffset>
                </wp:positionV>
                <wp:extent cx="2851150" cy="152400"/>
                <wp:effectExtent l="0" t="0" r="6350" b="0"/>
                <wp:wrapSquare wrapText="bothSides"/>
                <wp:docPr id="7" name="Text Box 7"/>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5D396BB4" w14:textId="05A4D13F" w:rsidR="00F70C8C" w:rsidRPr="006A6EF0" w:rsidRDefault="00F70C8C" w:rsidP="00231CA8">
                            <w:pPr>
                              <w:pStyle w:val="Caption"/>
                              <w:jc w:val="center"/>
                              <w:rPr>
                                <w:noProof/>
                              </w:rPr>
                            </w:pPr>
                            <w:r>
                              <w:t>Figure 3 Microsoft Azure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F78F4" id="_x0000_t202" coordsize="21600,21600" o:spt="202" path="m,l,21600r21600,l21600,xe">
                <v:stroke joinstyle="miter"/>
                <v:path gradientshapeok="t" o:connecttype="rect"/>
              </v:shapetype>
              <v:shape id="Text Box 7" o:spid="_x0000_s1030" type="#_x0000_t202" style="position:absolute;margin-left:106.5pt;margin-top:7.45pt;width:224.5pt;height: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" stroked="f">
                <v:textbox inset="0,0,0,0">
                  <w:txbxContent>
                    <w:p w14:paraId="5D396BB4" w14:textId="05A4D13F" w:rsidR="00F70C8C" w:rsidRPr="006A6EF0" w:rsidRDefault="00F70C8C" w:rsidP="00231CA8">
                      <w:pPr>
                        <w:pStyle w:val="Caption"/>
                        <w:jc w:val="center"/>
                        <w:rPr>
                          <w:noProof/>
                        </w:rPr>
                      </w:pPr>
                      <w:r>
                        <w:t>Figure 3 Microsoft Azure Infrastructure</w:t>
                      </w:r>
                    </w:p>
                  </w:txbxContent>
                </v:textbox>
                <w10:wrap type="square" anchorx="margin"/>
              </v:shape>
            </w:pict>
          </mc:Fallback>
        </mc:AlternateContent>
      </w:r>
    </w:p>
    <w:p w14:paraId="53998357" w14:textId="77777777" w:rsidR="00231CA8" w:rsidRPr="00D5480C" w:rsidRDefault="00231CA8" w:rsidP="00231CA8">
      <w:pPr>
        <w:jc w:val="center"/>
        <w:rPr>
          <w:rFonts w:cstheme="minorHAnsi"/>
        </w:rPr>
      </w:pPr>
      <w:commentRangeStart w:id="69"/>
      <w:commentRangeStart w:id="70"/>
      <w:r w:rsidRPr="00D5480C">
        <w:rPr>
          <w:rFonts w:cstheme="minorHAnsi"/>
          <w:noProof/>
          <w:lang w:val="en-GB" w:eastAsia="en-GB"/>
        </w:rPr>
        <w:drawing>
          <wp:inline distT="0" distB="0" distL="0" distR="0" wp14:anchorId="738E7AB3" wp14:editId="3C0625E8">
            <wp:extent cx="4108901" cy="2143125"/>
            <wp:effectExtent l="19050" t="19050" r="254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10703" cy="2144065"/>
                    </a:xfrm>
                    <a:prstGeom prst="rect">
                      <a:avLst/>
                    </a:prstGeom>
                    <a:noFill/>
                    <a:ln w="25400">
                      <a:solidFill>
                        <a:srgbClr val="002060"/>
                      </a:solidFill>
                    </a:ln>
                  </pic:spPr>
                </pic:pic>
              </a:graphicData>
            </a:graphic>
          </wp:inline>
        </w:drawing>
      </w:r>
      <w:commentRangeEnd w:id="69"/>
      <w:r w:rsidR="00877B41">
        <w:rPr>
          <w:rStyle w:val="CommentReference"/>
        </w:rPr>
        <w:commentReference w:id="69"/>
      </w:r>
      <w:commentRangeEnd w:id="70"/>
      <w:r w:rsidR="001E7EF8">
        <w:rPr>
          <w:rStyle w:val="CommentReference"/>
        </w:rPr>
        <w:commentReference w:id="70"/>
      </w:r>
    </w:p>
    <w:p w14:paraId="43507C3E" w14:textId="759A18D6" w:rsidR="00231CA8" w:rsidRPr="008F6F85" w:rsidRDefault="009D2AD2" w:rsidP="008F6F85">
      <w:pPr>
        <w:pStyle w:val="Heading3"/>
      </w:pPr>
      <w:bookmarkStart w:id="71" w:name="_Toc474923264"/>
      <w:r w:rsidRPr="008F6F85">
        <w:t>3.3.1</w:t>
      </w:r>
      <w:r w:rsidR="00231CA8" w:rsidRPr="008F6F85">
        <w:t xml:space="preserve"> AAD Log </w:t>
      </w:r>
      <w:bookmarkEnd w:id="71"/>
    </w:p>
    <w:p w14:paraId="01BB35FC" w14:textId="77777777" w:rsidR="00231CA8" w:rsidRPr="008F6F85" w:rsidRDefault="00231CA8" w:rsidP="008F6F85">
      <w:pPr>
        <w:pStyle w:val="ListParagraph"/>
      </w:pPr>
      <w:r w:rsidRPr="008F6F85">
        <w:t xml:space="preserve">The identities of administrative users are authenticated through Active Directory on </w:t>
      </w:r>
      <w:commentRangeStart w:id="72"/>
      <w:commentRangeStart w:id="73"/>
      <w:r w:rsidRPr="008F6F85">
        <w:t>Windows Server 2016</w:t>
      </w:r>
      <w:commentRangeEnd w:id="72"/>
      <w:r w:rsidR="00D0059D">
        <w:rPr>
          <w:rStyle w:val="CommentReference"/>
          <w:lang w:val="en-US"/>
        </w:rPr>
        <w:commentReference w:id="72"/>
      </w:r>
      <w:commentRangeEnd w:id="73"/>
      <w:r w:rsidR="00B42753">
        <w:rPr>
          <w:rStyle w:val="CommentReference"/>
          <w:lang w:val="en-US"/>
        </w:rPr>
        <w:commentReference w:id="73"/>
      </w:r>
      <w:r w:rsidRPr="008F6F85">
        <w:t xml:space="preserve"> or Azure Active Directory in the cloud.</w:t>
      </w:r>
    </w:p>
    <w:p w14:paraId="198634B3" w14:textId="7095530F" w:rsidR="00231CA8" w:rsidRDefault="00231CA8" w:rsidP="008F6F85">
      <w:pPr>
        <w:pStyle w:val="ListParagraph"/>
      </w:pPr>
      <w:r w:rsidRPr="008F6F85">
        <w:t xml:space="preserve">The </w:t>
      </w:r>
      <w:hyperlink r:id="rId55" w:history="1">
        <w:commentRangeStart w:id="74"/>
        <w:commentRangeStart w:id="75"/>
        <w:r w:rsidRPr="0085302B">
          <w:rPr>
            <w:rStyle w:val="Hyperlink"/>
          </w:rPr>
          <w:t>Azure Active Directory Audit Report</w:t>
        </w:r>
      </w:hyperlink>
      <w:r w:rsidRPr="008F6F85">
        <w:t xml:space="preserve"> </w:t>
      </w:r>
      <w:commentRangeEnd w:id="74"/>
      <w:r w:rsidR="00902892">
        <w:rPr>
          <w:rStyle w:val="CommentReference"/>
          <w:lang w:val="en-US"/>
        </w:rPr>
        <w:commentReference w:id="74"/>
      </w:r>
      <w:commentRangeEnd w:id="75"/>
      <w:r w:rsidR="00E055FE">
        <w:rPr>
          <w:rStyle w:val="CommentReference"/>
          <w:lang w:val="en-US"/>
        </w:rPr>
        <w:commentReference w:id="75"/>
      </w:r>
      <w:r w:rsidRPr="008F6F85">
        <w:t xml:space="preserve">helps customers to identify privileged actions that occurred in their Azure Active Directory. Privileged actions include elevation changes (for example, role creation or password resets), changing policy configurations (for example password policies), or changes to directory configuration (for example, changes to domain federation settings). </w:t>
      </w:r>
    </w:p>
    <w:p w14:paraId="2BA05977" w14:textId="54C9E646" w:rsidR="0085302B" w:rsidRPr="0085302B" w:rsidRDefault="0085302B" w:rsidP="008F6F85">
      <w:pPr>
        <w:pStyle w:val="ListParagraph"/>
      </w:pPr>
      <w:r w:rsidRPr="006F16C2">
        <w:t>The reports provide the audit record for the event name, the actor who performed the action, the target resource affected by the change, and the date and time (in UTC). Customers are able to retrieve the list of audit events for their Azure Active Directory via the</w:t>
      </w:r>
      <w:r>
        <w:rPr>
          <w:rStyle w:val="apple-converted-space"/>
          <w:rFonts w:ascii="Segoe UI" w:hAnsi="Segoe UI" w:cs="Segoe UI"/>
          <w:color w:val="222222"/>
          <w:shd w:val="clear" w:color="auto" w:fill="FFFFFF"/>
        </w:rPr>
        <w:t> </w:t>
      </w:r>
      <w:hyperlink r:id="rId56" w:history="1">
        <w:r w:rsidRPr="006F16C2">
          <w:rPr>
            <w:rStyle w:val="Hyperlink"/>
            <w:rFonts w:cs="Segoe UI"/>
            <w:color w:val="007BB8"/>
            <w:shd w:val="clear" w:color="auto" w:fill="FFFFFF"/>
          </w:rPr>
          <w:t>Azure Portal</w:t>
        </w:r>
      </w:hyperlink>
      <w:r w:rsidRPr="006F16C2">
        <w:rPr>
          <w:rFonts w:cs="Segoe UI"/>
          <w:color w:val="222222"/>
          <w:shd w:val="clear" w:color="auto" w:fill="FFFFFF"/>
        </w:rPr>
        <w:t>, as described in</w:t>
      </w:r>
      <w:r w:rsidRPr="006F16C2">
        <w:rPr>
          <w:rStyle w:val="apple-converted-space"/>
          <w:rFonts w:cs="Segoe UI"/>
          <w:color w:val="222222"/>
          <w:shd w:val="clear" w:color="auto" w:fill="FFFFFF"/>
        </w:rPr>
        <w:t> </w:t>
      </w:r>
      <w:hyperlink r:id="rId57" w:history="1">
        <w:r w:rsidRPr="006F16C2">
          <w:rPr>
            <w:rStyle w:val="Hyperlink"/>
            <w:rFonts w:cs="Segoe UI"/>
            <w:color w:val="007BB8"/>
            <w:shd w:val="clear" w:color="auto" w:fill="FFFFFF"/>
          </w:rPr>
          <w:t>View your Audit Logs</w:t>
        </w:r>
      </w:hyperlink>
      <w:r w:rsidRPr="006F16C2">
        <w:rPr>
          <w:rFonts w:cs="Segoe UI"/>
          <w:color w:val="222222"/>
          <w:shd w:val="clear" w:color="auto" w:fill="FFFFFF"/>
        </w:rPr>
        <w:t>.</w:t>
      </w:r>
    </w:p>
    <w:p w14:paraId="414D6A9F" w14:textId="61C442D7" w:rsidR="00231CA8" w:rsidRDefault="009D2AD2" w:rsidP="000B2D82">
      <w:pPr>
        <w:pStyle w:val="Heading3"/>
      </w:pPr>
      <w:bookmarkStart w:id="76" w:name="_Toc474923265"/>
      <w:r w:rsidRPr="000B2D82">
        <w:t>3.3.2</w:t>
      </w:r>
      <w:r w:rsidR="00231CA8" w:rsidRPr="000B2D82">
        <w:t xml:space="preserve"> Compute Service Logs</w:t>
      </w:r>
      <w:bookmarkEnd w:id="76"/>
    </w:p>
    <w:tbl>
      <w:tblPr>
        <w:tblStyle w:val="TableGrid"/>
        <w:tblW w:w="10462" w:type="dxa"/>
        <w:jc w:val="center"/>
        <w:tblLayout w:type="fixed"/>
        <w:tblLook w:val="04A0" w:firstRow="1" w:lastRow="0" w:firstColumn="1" w:lastColumn="0" w:noHBand="0" w:noVBand="1"/>
      </w:tblPr>
      <w:tblGrid>
        <w:gridCol w:w="1887"/>
        <w:gridCol w:w="1887"/>
        <w:gridCol w:w="1573"/>
        <w:gridCol w:w="1705"/>
        <w:gridCol w:w="1705"/>
        <w:gridCol w:w="1705"/>
      </w:tblGrid>
      <w:tr w:rsidR="00231CA8" w:rsidRPr="00135055" w14:paraId="132A5119" w14:textId="77777777" w:rsidTr="000B2D82">
        <w:trPr>
          <w:trHeight w:val="713"/>
          <w:jc w:val="center"/>
        </w:trPr>
        <w:tc>
          <w:tcPr>
            <w:tcW w:w="1887" w:type="dxa"/>
          </w:tcPr>
          <w:p w14:paraId="52002C3A" w14:textId="77777777" w:rsidR="00231CA8" w:rsidRDefault="00231CA8" w:rsidP="009E1100">
            <w:r w:rsidRPr="00D5480C">
              <w:rPr>
                <w:rFonts w:cstheme="minorHAnsi"/>
              </w:rPr>
              <w:t xml:space="preserve">Compute Service </w:t>
            </w:r>
            <w:commentRangeStart w:id="77"/>
            <w:commentRangeStart w:id="78"/>
            <w:r w:rsidRPr="00D5480C">
              <w:rPr>
                <w:rFonts w:cstheme="minorHAnsi"/>
              </w:rPr>
              <w:t>Logs</w:t>
            </w:r>
            <w:commentRangeEnd w:id="77"/>
            <w:r w:rsidR="00AA14FA">
              <w:rPr>
                <w:rStyle w:val="CommentReference"/>
              </w:rPr>
              <w:commentReference w:id="77"/>
            </w:r>
            <w:commentRangeEnd w:id="78"/>
            <w:r w:rsidR="009C7A4E">
              <w:rPr>
                <w:rStyle w:val="CommentReference"/>
              </w:rPr>
              <w:commentReference w:id="78"/>
            </w:r>
          </w:p>
        </w:tc>
        <w:tc>
          <w:tcPr>
            <w:tcW w:w="1887" w:type="dxa"/>
          </w:tcPr>
          <w:p w14:paraId="6BAD9E6F" w14:textId="77777777" w:rsidR="00231CA8" w:rsidRDefault="001D6E35" w:rsidP="009E1100">
            <w:hyperlink r:id="rId58" w:history="1">
              <w:r w:rsidR="00231CA8" w:rsidRPr="00EB19D2">
                <w:rPr>
                  <w:rStyle w:val="Hyperlink"/>
                  <w:rFonts w:cstheme="minorHAnsi"/>
                </w:rPr>
                <w:t>Azure Cloud Services and Virtual Machines</w:t>
              </w:r>
            </w:hyperlink>
          </w:p>
        </w:tc>
        <w:tc>
          <w:tcPr>
            <w:tcW w:w="1573" w:type="dxa"/>
          </w:tcPr>
          <w:p w14:paraId="7EA401B4" w14:textId="77777777" w:rsidR="00231CA8" w:rsidRDefault="001D6E35" w:rsidP="009E1100">
            <w:hyperlink r:id="rId59" w:history="1">
              <w:r w:rsidR="00231CA8" w:rsidRPr="00EB19D2">
                <w:rPr>
                  <w:rStyle w:val="Hyperlink"/>
                  <w:rFonts w:cstheme="minorHAnsi"/>
                </w:rPr>
                <w:t>Azure App Service (Web App)</w:t>
              </w:r>
            </w:hyperlink>
          </w:p>
        </w:tc>
        <w:tc>
          <w:tcPr>
            <w:tcW w:w="1705" w:type="dxa"/>
          </w:tcPr>
          <w:p w14:paraId="74E2607B" w14:textId="77777777" w:rsidR="00231CA8" w:rsidRPr="00D5480C" w:rsidRDefault="001D6E35" w:rsidP="009E1100">
            <w:pPr>
              <w:rPr>
                <w:rFonts w:cstheme="minorHAnsi"/>
              </w:rPr>
            </w:pPr>
            <w:hyperlink r:id="rId60" w:history="1">
              <w:r w:rsidR="00231CA8" w:rsidRPr="00EB19D2">
                <w:rPr>
                  <w:rStyle w:val="Hyperlink"/>
                  <w:rFonts w:cstheme="minorHAnsi"/>
                </w:rPr>
                <w:t>Mobile Engagement Services</w:t>
              </w:r>
            </w:hyperlink>
          </w:p>
        </w:tc>
        <w:tc>
          <w:tcPr>
            <w:tcW w:w="1705" w:type="dxa"/>
          </w:tcPr>
          <w:p w14:paraId="2B9C45E5" w14:textId="2A98FE02" w:rsidR="00231CA8" w:rsidRDefault="001D6E35" w:rsidP="009E1100">
            <w:pPr>
              <w:rPr>
                <w:rFonts w:cstheme="minorHAnsi"/>
              </w:rPr>
            </w:pPr>
            <w:hyperlink r:id="rId61" w:history="1">
              <w:r w:rsidR="00841D4F">
                <w:rPr>
                  <w:rStyle w:val="Hyperlink"/>
                  <w:rFonts w:eastAsiaTheme="minorEastAsia" w:cstheme="minorHAnsi"/>
                </w:rPr>
                <w:t>Azure L</w:t>
              </w:r>
              <w:r w:rsidR="00231CA8" w:rsidRPr="00EB19D2">
                <w:rPr>
                  <w:rStyle w:val="Hyperlink"/>
                  <w:rFonts w:eastAsiaTheme="minorEastAsia" w:cstheme="minorHAnsi"/>
                </w:rPr>
                <w:t>ogic Apps</w:t>
              </w:r>
            </w:hyperlink>
          </w:p>
        </w:tc>
        <w:tc>
          <w:tcPr>
            <w:tcW w:w="1705" w:type="dxa"/>
          </w:tcPr>
          <w:p w14:paraId="25323BBC" w14:textId="77777777" w:rsidR="00231CA8" w:rsidRPr="00D5480C" w:rsidRDefault="001D6E35" w:rsidP="009E1100">
            <w:pPr>
              <w:rPr>
                <w:rFonts w:eastAsiaTheme="minorEastAsia" w:cstheme="minorHAnsi"/>
              </w:rPr>
            </w:pPr>
            <w:hyperlink r:id="rId62" w:history="1">
              <w:r w:rsidR="00231CA8" w:rsidRPr="00EB19D2">
                <w:rPr>
                  <w:rStyle w:val="Hyperlink"/>
                  <w:rFonts w:eastAsiaTheme="minorEastAsia" w:cstheme="minorHAnsi"/>
                </w:rPr>
                <w:t>Azure Batch Services</w:t>
              </w:r>
            </w:hyperlink>
          </w:p>
        </w:tc>
      </w:tr>
    </w:tbl>
    <w:p w14:paraId="5975EF97" w14:textId="77777777" w:rsidR="00231CA8" w:rsidRPr="00EB19D2" w:rsidRDefault="00231CA8" w:rsidP="00231CA8"/>
    <w:p w14:paraId="1C7566F3" w14:textId="28669CCC" w:rsidR="00231CA8" w:rsidRDefault="00231CA8" w:rsidP="000B2D82">
      <w:r w:rsidRPr="00D5480C">
        <w:t xml:space="preserve">Compute logs Discovers logs for </w:t>
      </w:r>
      <w:hyperlink r:id="rId63" w:history="1">
        <w:commentRangeStart w:id="79"/>
        <w:commentRangeStart w:id="80"/>
        <w:r w:rsidRPr="006A5992">
          <w:rPr>
            <w:rStyle w:val="Hyperlink"/>
          </w:rPr>
          <w:t>Azure VM</w:t>
        </w:r>
      </w:hyperlink>
      <w:r w:rsidRPr="00D5480C">
        <w:t xml:space="preserve">, </w:t>
      </w:r>
      <w:commentRangeEnd w:id="79"/>
      <w:r w:rsidR="00623145">
        <w:fldChar w:fldCharType="begin"/>
      </w:r>
      <w:r w:rsidR="00A71529">
        <w:instrText>HYPERLINK "https://azure.microsoft.com/en-in/services/cloud-services/"</w:instrText>
      </w:r>
      <w:r w:rsidR="00623145">
        <w:fldChar w:fldCharType="separate"/>
      </w:r>
      <w:r w:rsidR="00763A7A" w:rsidRPr="00623145">
        <w:rPr>
          <w:rStyle w:val="Hyperlink"/>
          <w:sz w:val="16"/>
          <w:szCs w:val="16"/>
        </w:rPr>
        <w:commentReference w:id="79"/>
      </w:r>
      <w:commentRangeEnd w:id="80"/>
      <w:r w:rsidR="00623145" w:rsidRPr="00623145">
        <w:rPr>
          <w:rStyle w:val="Hyperlink"/>
          <w:sz w:val="16"/>
          <w:szCs w:val="16"/>
        </w:rPr>
        <w:commentReference w:id="80"/>
      </w:r>
      <w:commentRangeStart w:id="81"/>
      <w:commentRangeStart w:id="82"/>
      <w:r w:rsidRPr="00623145">
        <w:rPr>
          <w:rStyle w:val="Hyperlink"/>
        </w:rPr>
        <w:t>Azure Cloud Service</w:t>
      </w:r>
      <w:commentRangeEnd w:id="81"/>
      <w:r w:rsidR="00763A7A" w:rsidRPr="00623145">
        <w:rPr>
          <w:rStyle w:val="Hyperlink"/>
          <w:sz w:val="16"/>
          <w:szCs w:val="16"/>
        </w:rPr>
        <w:commentReference w:id="81"/>
      </w:r>
      <w:commentRangeEnd w:id="82"/>
      <w:r w:rsidR="00623145">
        <w:rPr>
          <w:rStyle w:val="CommentReference"/>
        </w:rPr>
        <w:commentReference w:id="82"/>
      </w:r>
      <w:r w:rsidR="00623145">
        <w:fldChar w:fldCharType="end"/>
      </w:r>
      <w:r w:rsidRPr="00D5480C">
        <w:t xml:space="preserve">, </w:t>
      </w:r>
      <w:hyperlink r:id="rId64" w:history="1">
        <w:commentRangeStart w:id="83"/>
        <w:commentRangeStart w:id="84"/>
        <w:r w:rsidRPr="00623145">
          <w:rPr>
            <w:rStyle w:val="Hyperlink"/>
          </w:rPr>
          <w:t>Azure App service</w:t>
        </w:r>
      </w:hyperlink>
      <w:r w:rsidRPr="00D5480C">
        <w:t xml:space="preserve"> </w:t>
      </w:r>
      <w:commentRangeEnd w:id="83"/>
      <w:r w:rsidR="00763A7A">
        <w:rPr>
          <w:rStyle w:val="CommentReference"/>
        </w:rPr>
        <w:commentReference w:id="83"/>
      </w:r>
      <w:commentRangeEnd w:id="84"/>
      <w:r w:rsidR="00623145">
        <w:rPr>
          <w:rStyle w:val="CommentReference"/>
        </w:rPr>
        <w:commentReference w:id="84"/>
      </w:r>
      <w:r w:rsidRPr="00D5480C">
        <w:t xml:space="preserve">(Web App).     </w:t>
      </w:r>
    </w:p>
    <w:p w14:paraId="5EFB2BC0" w14:textId="77777777" w:rsidR="00231CA8" w:rsidRPr="00D5480C" w:rsidRDefault="00231CA8" w:rsidP="00231CA8">
      <w:pPr>
        <w:pStyle w:val="NoSpacing"/>
        <w:rPr>
          <w:rFonts w:cstheme="minorHAnsi"/>
        </w:rPr>
      </w:pPr>
      <w:r w:rsidRPr="00D5480C">
        <w:rPr>
          <w:rFonts w:cstheme="minorHAnsi"/>
        </w:rPr>
        <w:t xml:space="preserve">     </w:t>
      </w:r>
    </w:p>
    <w:p w14:paraId="64CA5CC8" w14:textId="77777777" w:rsidR="00231CA8" w:rsidRPr="00D5480C" w:rsidRDefault="00231CA8" w:rsidP="00231CA8">
      <w:pPr>
        <w:pStyle w:val="NoSpacing"/>
        <w:rPr>
          <w:rFonts w:cstheme="minorHAnsi"/>
        </w:rPr>
      </w:pPr>
      <w:r w:rsidRPr="002E6097">
        <w:rPr>
          <w:noProof/>
          <w:lang w:val="en-GB" w:eastAsia="en-GB"/>
        </w:rPr>
        <mc:AlternateContent>
          <mc:Choice Requires="wps">
            <w:drawing>
              <wp:anchor distT="0" distB="0" distL="114300" distR="114300" simplePos="0" relativeHeight="251682816" behindDoc="0" locked="0" layoutInCell="1" allowOverlap="1" wp14:anchorId="52E8F8F1" wp14:editId="4EA31037">
                <wp:simplePos x="0" y="0"/>
                <wp:positionH relativeFrom="margin">
                  <wp:posOffset>1495425</wp:posOffset>
                </wp:positionH>
                <wp:positionV relativeFrom="paragraph">
                  <wp:posOffset>9525</wp:posOffset>
                </wp:positionV>
                <wp:extent cx="2851150" cy="152400"/>
                <wp:effectExtent l="0" t="0" r="6350" b="0"/>
                <wp:wrapSquare wrapText="bothSides"/>
                <wp:docPr id="8" name="Text Box 8"/>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7EE5B00E" w14:textId="77777777" w:rsidR="00F70C8C" w:rsidRPr="006A6EF0" w:rsidRDefault="00F70C8C" w:rsidP="00231CA8">
                            <w:pPr>
                              <w:pStyle w:val="Caption"/>
                              <w:jc w:val="center"/>
                              <w:rPr>
                                <w:noProof/>
                              </w:rPr>
                            </w:pPr>
                            <w:r>
                              <w:t>Figure 4 Compute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F8F1" id="Text Box 8" o:spid="_x0000_s1031" type="#_x0000_t202" style="position:absolute;margin-left:117.75pt;margin-top:.75pt;width:224.5pt;height: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" stroked="f">
                <v:textbox inset="0,0,0,0">
                  <w:txbxContent>
                    <w:p w14:paraId="7EE5B00E" w14:textId="77777777" w:rsidR="00F70C8C" w:rsidRPr="006A6EF0" w:rsidRDefault="00F70C8C" w:rsidP="00231CA8">
                      <w:pPr>
                        <w:pStyle w:val="Caption"/>
                        <w:jc w:val="center"/>
                        <w:rPr>
                          <w:noProof/>
                        </w:rPr>
                      </w:pPr>
                      <w:r>
                        <w:t>Figure 4 Compute Log</w:t>
                      </w:r>
                    </w:p>
                  </w:txbxContent>
                </v:textbox>
                <w10:wrap type="square" anchorx="margin"/>
              </v:shape>
            </w:pict>
          </mc:Fallback>
        </mc:AlternateContent>
      </w:r>
    </w:p>
    <w:p w14:paraId="42566469" w14:textId="77777777" w:rsidR="00231CA8" w:rsidRPr="00D5480C" w:rsidRDefault="00231CA8" w:rsidP="00231CA8">
      <w:pPr>
        <w:pStyle w:val="NoSpacing"/>
        <w:jc w:val="center"/>
        <w:rPr>
          <w:rFonts w:cstheme="minorHAnsi"/>
        </w:rPr>
      </w:pPr>
      <w:commentRangeStart w:id="85"/>
      <w:commentRangeStart w:id="86"/>
      <w:r w:rsidRPr="00D5480C">
        <w:rPr>
          <w:rFonts w:cstheme="minorHAnsi"/>
          <w:noProof/>
          <w:lang w:val="en-GB" w:eastAsia="en-GB"/>
        </w:rPr>
        <w:drawing>
          <wp:inline distT="0" distB="0" distL="0" distR="0" wp14:anchorId="60B1DF93" wp14:editId="22DB0330">
            <wp:extent cx="4886325" cy="3162234"/>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89238" cy="3164119"/>
                    </a:xfrm>
                    <a:prstGeom prst="rect">
                      <a:avLst/>
                    </a:prstGeom>
                    <a:noFill/>
                    <a:ln w="25400">
                      <a:solidFill>
                        <a:srgbClr val="002060"/>
                      </a:solidFill>
                    </a:ln>
                  </pic:spPr>
                </pic:pic>
              </a:graphicData>
            </a:graphic>
          </wp:inline>
        </w:drawing>
      </w:r>
      <w:commentRangeEnd w:id="85"/>
      <w:r w:rsidR="00320C56">
        <w:rPr>
          <w:rStyle w:val="CommentReference"/>
          <w:rFonts w:eastAsiaTheme="minorHAnsi"/>
        </w:rPr>
        <w:commentReference w:id="85"/>
      </w:r>
      <w:commentRangeEnd w:id="86"/>
      <w:r w:rsidR="008170CD">
        <w:rPr>
          <w:rStyle w:val="CommentReference"/>
          <w:rFonts w:eastAsiaTheme="minorHAnsi"/>
        </w:rPr>
        <w:commentReference w:id="86"/>
      </w:r>
    </w:p>
    <w:p w14:paraId="2A9DAE44" w14:textId="066F2089" w:rsidR="00231CA8" w:rsidRPr="00D5480C" w:rsidRDefault="00231CA8" w:rsidP="00231CA8">
      <w:pPr>
        <w:pStyle w:val="NoSpacing"/>
        <w:rPr>
          <w:rFonts w:cstheme="minorHAnsi"/>
        </w:rPr>
      </w:pPr>
    </w:p>
    <w:p w14:paraId="0D2C1E19" w14:textId="2A90BF0A" w:rsidR="00231CA8" w:rsidRPr="00EB19D2" w:rsidRDefault="009D2AD2" w:rsidP="00841D4F">
      <w:pPr>
        <w:pStyle w:val="Heading4"/>
      </w:pPr>
      <w:bookmarkStart w:id="87" w:name="_Toc474923266"/>
      <w:r w:rsidRPr="000B2D82">
        <w:t>3.3.2.1</w:t>
      </w:r>
      <w:r w:rsidR="00231CA8" w:rsidRPr="000B2D82">
        <w:t xml:space="preserve"> Azure Cloud Services and Virtual Machines</w:t>
      </w:r>
      <w:bookmarkEnd w:id="87"/>
      <w:r w:rsidR="00231CA8" w:rsidRPr="000B2D82">
        <w:t xml:space="preserve"> </w:t>
      </w:r>
    </w:p>
    <w:p w14:paraId="2962C6ED" w14:textId="739F7492" w:rsidR="00D541F4" w:rsidRPr="006F16C2" w:rsidRDefault="00231CA8" w:rsidP="000B2D82">
      <w:pPr>
        <w:rPr>
          <w:rFonts w:eastAsiaTheme="minorEastAsia" w:cstheme="minorHAnsi"/>
        </w:rPr>
      </w:pPr>
      <w:commentRangeStart w:id="88"/>
      <w:commentRangeStart w:id="89"/>
      <w:r w:rsidRPr="007134F7">
        <w:rPr>
          <w:rFonts w:eastAsiaTheme="majorEastAsia" w:cstheme="minorHAnsi"/>
          <w:bCs/>
          <w:color w:val="2E74B5" w:themeColor="accent1" w:themeShade="BF"/>
        </w:rPr>
        <w:t>Diagnostic</w:t>
      </w:r>
      <w:commentRangeEnd w:id="88"/>
      <w:r w:rsidR="00BA1FD8" w:rsidRPr="006F16C2">
        <w:rPr>
          <w:rStyle w:val="CommentReference"/>
          <w:sz w:val="22"/>
          <w:szCs w:val="22"/>
        </w:rPr>
        <w:commentReference w:id="88"/>
      </w:r>
      <w:commentRangeEnd w:id="89"/>
      <w:r w:rsidR="00D541F4" w:rsidRPr="006F16C2">
        <w:rPr>
          <w:rStyle w:val="CommentReference"/>
          <w:sz w:val="22"/>
          <w:szCs w:val="22"/>
        </w:rPr>
        <w:commentReference w:id="89"/>
      </w:r>
      <w:r w:rsidRPr="007134F7">
        <w:rPr>
          <w:rFonts w:eastAsiaTheme="majorEastAsia" w:cstheme="minorHAnsi"/>
          <w:bCs/>
          <w:color w:val="2E74B5" w:themeColor="accent1" w:themeShade="BF"/>
        </w:rPr>
        <w:t xml:space="preserve"> log-</w:t>
      </w:r>
      <w:r w:rsidRPr="007134F7">
        <w:rPr>
          <w:rFonts w:cstheme="minorHAnsi"/>
          <w:color w:val="505050"/>
          <w:shd w:val="clear" w:color="auto" w:fill="FFFFFF"/>
        </w:rPr>
        <w:t xml:space="preserve"> </w:t>
      </w:r>
      <w:r w:rsidR="00D541F4" w:rsidRPr="006F16C2">
        <w:rPr>
          <w:rFonts w:eastAsiaTheme="minorEastAsia" w:cstheme="minorHAnsi"/>
        </w:rPr>
        <w:t>These are logs emitted by a resource that provide rich, frequent data about the operation of that resource. The content of these logs varies by resource type</w:t>
      </w:r>
      <w:r w:rsidR="00D541F4" w:rsidRPr="007134F7">
        <w:rPr>
          <w:rFonts w:eastAsiaTheme="minorEastAsia" w:cstheme="minorHAnsi"/>
        </w:rPr>
        <w:t>.</w:t>
      </w:r>
    </w:p>
    <w:p w14:paraId="708B534F" w14:textId="42A1A663" w:rsidR="00231CA8" w:rsidRPr="007134F7" w:rsidRDefault="00231CA8" w:rsidP="000B2D82">
      <w:pPr>
        <w:rPr>
          <w:rFonts w:cstheme="minorHAnsi"/>
          <w:color w:val="0D0D0D" w:themeColor="text1" w:themeTint="F2"/>
        </w:rPr>
      </w:pPr>
      <w:r w:rsidRPr="007134F7">
        <w:rPr>
          <w:rFonts w:eastAsiaTheme="minorEastAsia" w:cstheme="minorHAnsi"/>
        </w:rPr>
        <w:t>You can collect diagnostic data like application logs, performance counter</w:t>
      </w:r>
      <w:r w:rsidR="004614BC" w:rsidRPr="007134F7">
        <w:rPr>
          <w:rFonts w:eastAsiaTheme="minorEastAsia" w:cstheme="minorHAnsi"/>
        </w:rPr>
        <w:t>,</w:t>
      </w:r>
      <w:r w:rsidR="004614BC" w:rsidRPr="006F16C2">
        <w:rPr>
          <w:rFonts w:cs="Segoe UI"/>
          <w:color w:val="222222"/>
          <w:shd w:val="clear" w:color="auto" w:fill="FFFFFF"/>
        </w:rPr>
        <w:t xml:space="preserve"> Windows Event logs, .NET Event Source, IIS Logs, Manifest based ETW, Crash dumps, Custom error logs, Azure Diagnostic infrastructure logs</w:t>
      </w:r>
      <w:r w:rsidRPr="007134F7">
        <w:rPr>
          <w:rFonts w:eastAsiaTheme="minorEastAsia" w:cstheme="minorHAnsi"/>
        </w:rPr>
        <w:t xml:space="preserve"> </w:t>
      </w:r>
      <w:commentRangeStart w:id="90"/>
      <w:commentRangeStart w:id="91"/>
      <w:r w:rsidRPr="007134F7">
        <w:rPr>
          <w:rFonts w:eastAsiaTheme="minorEastAsia" w:cstheme="minorHAnsi"/>
        </w:rPr>
        <w:t>etc</w:t>
      </w:r>
      <w:commentRangeEnd w:id="90"/>
      <w:r w:rsidR="0081690C" w:rsidRPr="006F16C2">
        <w:rPr>
          <w:rStyle w:val="CommentReference"/>
          <w:sz w:val="22"/>
          <w:szCs w:val="22"/>
        </w:rPr>
        <w:commentReference w:id="90"/>
      </w:r>
      <w:commentRangeEnd w:id="91"/>
      <w:r w:rsidR="00F776B2" w:rsidRPr="006F16C2">
        <w:rPr>
          <w:rStyle w:val="CommentReference"/>
          <w:sz w:val="22"/>
          <w:szCs w:val="22"/>
        </w:rPr>
        <w:commentReference w:id="91"/>
      </w:r>
      <w:r w:rsidRPr="007134F7">
        <w:rPr>
          <w:rFonts w:eastAsiaTheme="minorEastAsia" w:cstheme="minorHAnsi"/>
        </w:rPr>
        <w:t xml:space="preserve">. from a </w:t>
      </w:r>
      <w:hyperlink r:id="rId66" w:history="1">
        <w:commentRangeStart w:id="92"/>
        <w:commentRangeStart w:id="93"/>
        <w:r w:rsidRPr="007134F7">
          <w:rPr>
            <w:rStyle w:val="Hyperlink"/>
            <w:rFonts w:eastAsiaTheme="minorEastAsia" w:cstheme="minorHAnsi"/>
          </w:rPr>
          <w:t>Cloud Service</w:t>
        </w:r>
      </w:hyperlink>
      <w:r w:rsidRPr="007134F7">
        <w:rPr>
          <w:rFonts w:eastAsiaTheme="minorEastAsia" w:cstheme="minorHAnsi"/>
        </w:rPr>
        <w:t xml:space="preserve"> </w:t>
      </w:r>
      <w:commentRangeEnd w:id="92"/>
      <w:r w:rsidR="00596D87" w:rsidRPr="006F16C2">
        <w:rPr>
          <w:rStyle w:val="CommentReference"/>
          <w:sz w:val="22"/>
          <w:szCs w:val="22"/>
        </w:rPr>
        <w:commentReference w:id="92"/>
      </w:r>
      <w:commentRangeEnd w:id="93"/>
      <w:r w:rsidR="0097266B" w:rsidRPr="006F16C2">
        <w:rPr>
          <w:rStyle w:val="CommentReference"/>
          <w:sz w:val="22"/>
          <w:szCs w:val="22"/>
        </w:rPr>
        <w:commentReference w:id="93"/>
      </w:r>
      <w:r w:rsidRPr="007134F7">
        <w:rPr>
          <w:rFonts w:eastAsiaTheme="minorEastAsia" w:cstheme="minorHAnsi"/>
        </w:rPr>
        <w:t xml:space="preserve">using the </w:t>
      </w:r>
      <w:hyperlink r:id="rId67" w:history="1">
        <w:commentRangeStart w:id="94"/>
        <w:commentRangeStart w:id="95"/>
        <w:r w:rsidRPr="007134F7">
          <w:rPr>
            <w:rStyle w:val="Hyperlink"/>
            <w:rFonts w:eastAsiaTheme="minorEastAsia" w:cstheme="minorHAnsi"/>
          </w:rPr>
          <w:t>Azure Diagnostics extension</w:t>
        </w:r>
        <w:commentRangeEnd w:id="94"/>
        <w:r w:rsidR="000C0DDE" w:rsidRPr="006F16C2">
          <w:rPr>
            <w:rStyle w:val="Hyperlink"/>
          </w:rPr>
          <w:commentReference w:id="94"/>
        </w:r>
        <w:commentRangeEnd w:id="95"/>
        <w:r w:rsidR="00B81005" w:rsidRPr="006F16C2">
          <w:rPr>
            <w:rStyle w:val="CommentReference"/>
            <w:sz w:val="22"/>
            <w:szCs w:val="22"/>
          </w:rPr>
          <w:commentReference w:id="95"/>
        </w:r>
      </w:hyperlink>
      <w:r w:rsidRPr="007134F7">
        <w:rPr>
          <w:rFonts w:eastAsiaTheme="minorEastAsia" w:cstheme="minorHAnsi"/>
        </w:rPr>
        <w:t>.</w:t>
      </w:r>
      <w:r w:rsidRPr="007134F7">
        <w:rPr>
          <w:rFonts w:cstheme="minorHAnsi"/>
          <w:color w:val="373737"/>
          <w:shd w:val="clear" w:color="auto" w:fill="FFFFFF"/>
        </w:rPr>
        <w:t xml:space="preserve"> </w:t>
      </w:r>
      <w:r w:rsidRPr="007134F7">
        <w:rPr>
          <w:rFonts w:eastAsiaTheme="minorEastAsia" w:cstheme="minorHAnsi"/>
        </w:rPr>
        <w:t xml:space="preserve">The sources of diagnostic data for Microsoft Azure Cloud Services (web and worker roles) is in many ways the same as on-premises solutions. </w:t>
      </w:r>
      <w:commentRangeStart w:id="96"/>
      <w:commentRangeStart w:id="97"/>
      <w:r w:rsidRPr="007134F7">
        <w:rPr>
          <w:rFonts w:eastAsiaTheme="minorEastAsia" w:cstheme="minorHAnsi"/>
        </w:rPr>
        <w:t>We can continue to use</w:t>
      </w:r>
      <w:commentRangeEnd w:id="96"/>
      <w:r w:rsidR="009E1D25" w:rsidRPr="006F16C2">
        <w:rPr>
          <w:rStyle w:val="CommentReference"/>
          <w:sz w:val="22"/>
          <w:szCs w:val="22"/>
        </w:rPr>
        <w:commentReference w:id="96"/>
      </w:r>
      <w:commentRangeEnd w:id="97"/>
      <w:r w:rsidR="00BD4675">
        <w:rPr>
          <w:rStyle w:val="CommentReference"/>
        </w:rPr>
        <w:commentReference w:id="97"/>
      </w:r>
      <w:r w:rsidRPr="007134F7">
        <w:rPr>
          <w:rFonts w:eastAsiaTheme="minorEastAsia" w:cstheme="minorHAnsi"/>
        </w:rPr>
        <w:t xml:space="preserve"> Windows event logs, IIS logs, performance counters, and custom logs. </w:t>
      </w:r>
      <w:commentRangeStart w:id="98"/>
      <w:commentRangeStart w:id="99"/>
      <w:r w:rsidRPr="007134F7">
        <w:rPr>
          <w:rFonts w:eastAsiaTheme="minorEastAsia" w:cstheme="minorHAnsi"/>
        </w:rPr>
        <w:t>We can even use RDP to connect to a machine instance and view the data</w:t>
      </w:r>
      <w:commentRangeEnd w:id="98"/>
      <w:r w:rsidR="009E1D25" w:rsidRPr="006F16C2">
        <w:rPr>
          <w:rStyle w:val="CommentReference"/>
          <w:sz w:val="22"/>
          <w:szCs w:val="22"/>
        </w:rPr>
        <w:commentReference w:id="98"/>
      </w:r>
      <w:commentRangeEnd w:id="99"/>
      <w:r w:rsidR="007F5562">
        <w:rPr>
          <w:rStyle w:val="CommentReference"/>
        </w:rPr>
        <w:commentReference w:id="99"/>
      </w:r>
      <w:r w:rsidRPr="007134F7">
        <w:rPr>
          <w:rFonts w:eastAsiaTheme="minorEastAsia" w:cstheme="minorHAnsi"/>
        </w:rPr>
        <w:t>.</w:t>
      </w:r>
      <w:r w:rsidR="000B2D82" w:rsidRPr="007134F7">
        <w:rPr>
          <w:rFonts w:eastAsiaTheme="minorEastAsia" w:cstheme="minorHAnsi"/>
        </w:rPr>
        <w:t xml:space="preserve"> </w:t>
      </w:r>
      <w:hyperlink r:id="rId68" w:history="1">
        <w:r w:rsidRPr="007134F7">
          <w:rPr>
            <w:rFonts w:cstheme="minorHAnsi"/>
            <w:color w:val="0D0D0D" w:themeColor="text1" w:themeTint="F2"/>
          </w:rPr>
          <w:t>Diagnostics logs</w:t>
        </w:r>
      </w:hyperlink>
      <w:r w:rsidRPr="007134F7">
        <w:rPr>
          <w:rStyle w:val="apple-converted-space"/>
          <w:rFonts w:cstheme="minorHAnsi"/>
          <w:color w:val="0D0D0D" w:themeColor="text1" w:themeTint="F2"/>
        </w:rPr>
        <w:t> </w:t>
      </w:r>
      <w:r w:rsidRPr="007134F7">
        <w:rPr>
          <w:rFonts w:cstheme="minorHAnsi"/>
          <w:color w:val="0D0D0D" w:themeColor="text1" w:themeTint="F2"/>
        </w:rPr>
        <w:t>can be used for Virtual Machines and Cloud Services. These logs include:</w:t>
      </w:r>
    </w:p>
    <w:p w14:paraId="2C0800AD" w14:textId="77777777" w:rsidR="00231CA8" w:rsidRPr="00D5480C" w:rsidRDefault="00231CA8" w:rsidP="00231CA8">
      <w:pPr>
        <w:rPr>
          <w:rFonts w:eastAsiaTheme="minorEastAsia" w:cstheme="minorHAnsi"/>
        </w:rPr>
      </w:pPr>
    </w:p>
    <w:p w14:paraId="3114C033" w14:textId="659D7BC8" w:rsidR="00231CA8" w:rsidRPr="00D5480C" w:rsidRDefault="00231CA8" w:rsidP="000B2D82">
      <w:pPr>
        <w:jc w:val="center"/>
        <w:rPr>
          <w:rFonts w:eastAsiaTheme="minorEastAsia" w:cstheme="minorHAnsi"/>
        </w:rPr>
      </w:pPr>
      <w:r w:rsidRPr="002E6097">
        <w:rPr>
          <w:noProof/>
          <w:lang w:val="en-GB" w:eastAsia="en-GB"/>
        </w:rPr>
        <w:lastRenderedPageBreak/>
        <mc:AlternateContent>
          <mc:Choice Requires="wps">
            <w:drawing>
              <wp:anchor distT="0" distB="0" distL="114300" distR="114300" simplePos="0" relativeHeight="251683840" behindDoc="0" locked="0" layoutInCell="1" allowOverlap="1" wp14:anchorId="47161AC9" wp14:editId="360E5C66">
                <wp:simplePos x="0" y="0"/>
                <wp:positionH relativeFrom="margin">
                  <wp:align>center</wp:align>
                </wp:positionH>
                <wp:positionV relativeFrom="paragraph">
                  <wp:posOffset>0</wp:posOffset>
                </wp:positionV>
                <wp:extent cx="2851150" cy="152400"/>
                <wp:effectExtent l="0" t="0" r="6350" b="0"/>
                <wp:wrapSquare wrapText="bothSides"/>
                <wp:docPr id="13" name="Text Box 13"/>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4C9FF6DB" w14:textId="77777777" w:rsidR="00F70C8C" w:rsidRPr="006A6EF0" w:rsidRDefault="00F70C8C" w:rsidP="00231CA8">
                            <w:pPr>
                              <w:pStyle w:val="Caption"/>
                              <w:jc w:val="center"/>
                              <w:rPr>
                                <w:noProof/>
                              </w:rPr>
                            </w:pPr>
                            <w:r>
                              <w:t>Figure 5 Azure Cloud Service &amp; VM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61AC9" id="Text Box 13" o:spid="_x0000_s1032" type="#_x0000_t202" style="position:absolute;left:0;text-align:left;margin-left:0;margin-top:0;width:224.5pt;height:12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" stroked="f">
                <v:textbox inset="0,0,0,0">
                  <w:txbxContent>
                    <w:p w14:paraId="4C9FF6DB" w14:textId="77777777" w:rsidR="00F70C8C" w:rsidRPr="006A6EF0" w:rsidRDefault="00F70C8C" w:rsidP="00231CA8">
                      <w:pPr>
                        <w:pStyle w:val="Caption"/>
                        <w:jc w:val="center"/>
                        <w:rPr>
                          <w:noProof/>
                        </w:rPr>
                      </w:pPr>
                      <w:r>
                        <w:t>Figure 5 Azure Cloud Service &amp; VM Logs</w:t>
                      </w:r>
                    </w:p>
                  </w:txbxContent>
                </v:textbox>
                <w10:wrap type="square" anchorx="margin"/>
              </v:shape>
            </w:pict>
          </mc:Fallback>
        </mc:AlternateContent>
      </w:r>
      <w:commentRangeStart w:id="100"/>
      <w:commentRangeStart w:id="101"/>
      <w:r w:rsidRPr="00D5480C">
        <w:rPr>
          <w:rFonts w:cstheme="minorHAnsi"/>
          <w:noProof/>
          <w:lang w:val="en-GB" w:eastAsia="en-GB"/>
        </w:rPr>
        <w:drawing>
          <wp:inline distT="0" distB="0" distL="0" distR="0" wp14:anchorId="5FFB848D" wp14:editId="4F190AB6">
            <wp:extent cx="5210175" cy="2966348"/>
            <wp:effectExtent l="19050" t="19050" r="952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20119" cy="2972010"/>
                    </a:xfrm>
                    <a:prstGeom prst="rect">
                      <a:avLst/>
                    </a:prstGeom>
                    <a:noFill/>
                    <a:ln w="25400">
                      <a:solidFill>
                        <a:srgbClr val="002060"/>
                      </a:solidFill>
                    </a:ln>
                  </pic:spPr>
                </pic:pic>
              </a:graphicData>
            </a:graphic>
          </wp:inline>
        </w:drawing>
      </w:r>
      <w:commentRangeEnd w:id="100"/>
      <w:r w:rsidR="00CB6DBD">
        <w:rPr>
          <w:rStyle w:val="CommentReference"/>
        </w:rPr>
        <w:commentReference w:id="100"/>
      </w:r>
      <w:commentRangeEnd w:id="101"/>
      <w:r w:rsidR="00584A97">
        <w:rPr>
          <w:rStyle w:val="CommentReference"/>
        </w:rPr>
        <w:commentReference w:id="101"/>
      </w:r>
    </w:p>
    <w:p w14:paraId="17A1A9F1" w14:textId="1DE132F8" w:rsidR="00231CA8" w:rsidRDefault="009D2AD2" w:rsidP="000B2D82">
      <w:pPr>
        <w:pStyle w:val="Heading4"/>
      </w:pPr>
      <w:bookmarkStart w:id="102" w:name="_Toc474923267"/>
      <w:r w:rsidRPr="000B2D82">
        <w:t>3.</w:t>
      </w:r>
      <w:r w:rsidR="00231CA8" w:rsidRPr="000B2D82">
        <w:t>3.2.2 Azure App Service (Web App)</w:t>
      </w:r>
      <w:bookmarkEnd w:id="102"/>
    </w:p>
    <w:tbl>
      <w:tblPr>
        <w:tblStyle w:val="TableGrid"/>
        <w:tblW w:w="10097" w:type="dxa"/>
        <w:jc w:val="center"/>
        <w:tblLayout w:type="fixed"/>
        <w:tblLook w:val="04A0" w:firstRow="1" w:lastRow="0" w:firstColumn="1" w:lastColumn="0" w:noHBand="0" w:noVBand="1"/>
      </w:tblPr>
      <w:tblGrid>
        <w:gridCol w:w="3563"/>
        <w:gridCol w:w="3563"/>
        <w:gridCol w:w="2971"/>
      </w:tblGrid>
      <w:tr w:rsidR="00231CA8" w:rsidRPr="00135055" w14:paraId="21089139" w14:textId="77777777" w:rsidTr="000B2D82">
        <w:trPr>
          <w:trHeight w:val="714"/>
          <w:jc w:val="center"/>
        </w:trPr>
        <w:tc>
          <w:tcPr>
            <w:tcW w:w="3563" w:type="dxa"/>
          </w:tcPr>
          <w:p w14:paraId="30015366" w14:textId="77777777" w:rsidR="00231CA8" w:rsidRDefault="00231CA8" w:rsidP="009E1100">
            <w:r w:rsidRPr="00D5480C">
              <w:rPr>
                <w:rFonts w:cstheme="minorHAnsi"/>
              </w:rPr>
              <w:t xml:space="preserve">Azure App Service (Web </w:t>
            </w:r>
            <w:commentRangeStart w:id="103"/>
            <w:commentRangeStart w:id="104"/>
            <w:r w:rsidRPr="00D5480C">
              <w:rPr>
                <w:rFonts w:cstheme="minorHAnsi"/>
              </w:rPr>
              <w:t>App</w:t>
            </w:r>
            <w:commentRangeEnd w:id="103"/>
            <w:r w:rsidR="003F2C74">
              <w:rPr>
                <w:rStyle w:val="CommentReference"/>
              </w:rPr>
              <w:commentReference w:id="103"/>
            </w:r>
            <w:commentRangeEnd w:id="104"/>
            <w:r w:rsidR="007B0C0E">
              <w:rPr>
                <w:rStyle w:val="CommentReference"/>
              </w:rPr>
              <w:commentReference w:id="104"/>
            </w:r>
            <w:r w:rsidRPr="00D5480C">
              <w:rPr>
                <w:rFonts w:cstheme="minorHAnsi"/>
              </w:rPr>
              <w:t>)</w:t>
            </w:r>
          </w:p>
        </w:tc>
        <w:tc>
          <w:tcPr>
            <w:tcW w:w="3563" w:type="dxa"/>
          </w:tcPr>
          <w:p w14:paraId="3DE94985" w14:textId="1FC65E83" w:rsidR="00231CA8" w:rsidRDefault="008C05AD" w:rsidP="009E1100">
            <w:r>
              <w:rPr>
                <w:rFonts w:cstheme="minorHAnsi"/>
              </w:rPr>
              <w:t>Web S</w:t>
            </w:r>
            <w:r w:rsidR="00231CA8" w:rsidRPr="00D5480C">
              <w:rPr>
                <w:rFonts w:cstheme="minorHAnsi"/>
              </w:rPr>
              <w:t>erver</w:t>
            </w:r>
            <w:r w:rsidR="00841D4F">
              <w:rPr>
                <w:rFonts w:cstheme="minorHAnsi"/>
              </w:rPr>
              <w:t xml:space="preserve"> D</w:t>
            </w:r>
            <w:r w:rsidR="00231CA8" w:rsidRPr="00D5480C">
              <w:rPr>
                <w:rFonts w:cstheme="minorHAnsi"/>
              </w:rPr>
              <w:t>iagnostics</w:t>
            </w:r>
          </w:p>
        </w:tc>
        <w:tc>
          <w:tcPr>
            <w:tcW w:w="2971" w:type="dxa"/>
          </w:tcPr>
          <w:p w14:paraId="39B64883" w14:textId="410A23AE" w:rsidR="00231CA8" w:rsidRDefault="008C05AD" w:rsidP="009E1100">
            <w:r>
              <w:rPr>
                <w:rFonts w:cstheme="minorHAnsi"/>
              </w:rPr>
              <w:t>Application D</w:t>
            </w:r>
            <w:r w:rsidR="00231CA8" w:rsidRPr="00D5480C">
              <w:rPr>
                <w:rFonts w:cstheme="minorHAnsi"/>
              </w:rPr>
              <w:t>iagnostics</w:t>
            </w:r>
          </w:p>
        </w:tc>
      </w:tr>
    </w:tbl>
    <w:p w14:paraId="60B8040F" w14:textId="77777777" w:rsidR="00231CA8" w:rsidRPr="00EB19D2" w:rsidRDefault="00231CA8" w:rsidP="00231CA8">
      <w:r w:rsidRPr="002E6097">
        <w:rPr>
          <w:noProof/>
          <w:lang w:val="en-GB" w:eastAsia="en-GB"/>
        </w:rPr>
        <mc:AlternateContent>
          <mc:Choice Requires="wps">
            <w:drawing>
              <wp:anchor distT="0" distB="0" distL="114300" distR="114300" simplePos="0" relativeHeight="251684864" behindDoc="0" locked="0" layoutInCell="1" allowOverlap="1" wp14:anchorId="0EBCBAC4" wp14:editId="7955B216">
                <wp:simplePos x="0" y="0"/>
                <wp:positionH relativeFrom="margin">
                  <wp:posOffset>1428750</wp:posOffset>
                </wp:positionH>
                <wp:positionV relativeFrom="paragraph">
                  <wp:posOffset>170815</wp:posOffset>
                </wp:positionV>
                <wp:extent cx="2851150" cy="152400"/>
                <wp:effectExtent l="0" t="0" r="6350" b="0"/>
                <wp:wrapSquare wrapText="bothSides"/>
                <wp:docPr id="14" name="Text Box 14"/>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2FCE0D72" w14:textId="77777777" w:rsidR="00F70C8C" w:rsidRPr="006A6EF0" w:rsidRDefault="00F70C8C" w:rsidP="00231CA8">
                            <w:pPr>
                              <w:pStyle w:val="Caption"/>
                              <w:jc w:val="center"/>
                              <w:rPr>
                                <w:noProof/>
                              </w:rPr>
                            </w:pPr>
                            <w:r>
                              <w:t>Figure 6 Azure App Service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BAC4" id="Text Box 14" o:spid="_x0000_s1033" type="#_x0000_t202" style="position:absolute;margin-left:112.5pt;margin-top:13.45pt;width:224.5pt;height:1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" stroked="f">
                <v:textbox inset="0,0,0,0">
                  <w:txbxContent>
                    <w:p w14:paraId="2FCE0D72" w14:textId="77777777" w:rsidR="00F70C8C" w:rsidRPr="006A6EF0" w:rsidRDefault="00F70C8C" w:rsidP="00231CA8">
                      <w:pPr>
                        <w:pStyle w:val="Caption"/>
                        <w:jc w:val="center"/>
                        <w:rPr>
                          <w:noProof/>
                        </w:rPr>
                      </w:pPr>
                      <w:r>
                        <w:t>Figure 6 Azure App Service Log</w:t>
                      </w:r>
                    </w:p>
                  </w:txbxContent>
                </v:textbox>
                <w10:wrap type="square" anchorx="margin"/>
              </v:shape>
            </w:pict>
          </mc:Fallback>
        </mc:AlternateContent>
      </w:r>
    </w:p>
    <w:p w14:paraId="0E8090D0" w14:textId="77777777" w:rsidR="00231CA8" w:rsidRPr="00D5480C" w:rsidRDefault="00231CA8" w:rsidP="00231CA8">
      <w:pPr>
        <w:jc w:val="center"/>
        <w:rPr>
          <w:rFonts w:cstheme="minorHAnsi"/>
        </w:rPr>
      </w:pPr>
      <w:commentRangeStart w:id="105"/>
      <w:commentRangeStart w:id="106"/>
      <w:r w:rsidRPr="00D5480C">
        <w:rPr>
          <w:rFonts w:cstheme="minorHAnsi"/>
          <w:noProof/>
          <w:lang w:val="en-GB" w:eastAsia="en-GB"/>
        </w:rPr>
        <w:drawing>
          <wp:inline distT="0" distB="0" distL="0" distR="0" wp14:anchorId="679E01BB" wp14:editId="33B559FF">
            <wp:extent cx="5238750" cy="2360629"/>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40392" cy="2361369"/>
                    </a:xfrm>
                    <a:prstGeom prst="rect">
                      <a:avLst/>
                    </a:prstGeom>
                    <a:noFill/>
                    <a:ln w="25400">
                      <a:solidFill>
                        <a:srgbClr val="002060"/>
                      </a:solidFill>
                    </a:ln>
                  </pic:spPr>
                </pic:pic>
              </a:graphicData>
            </a:graphic>
          </wp:inline>
        </w:drawing>
      </w:r>
      <w:commentRangeEnd w:id="105"/>
      <w:r w:rsidR="00D61EC1">
        <w:rPr>
          <w:rStyle w:val="CommentReference"/>
        </w:rPr>
        <w:commentReference w:id="105"/>
      </w:r>
      <w:commentRangeEnd w:id="106"/>
      <w:r w:rsidR="00DB24C4">
        <w:rPr>
          <w:rStyle w:val="CommentReference"/>
        </w:rPr>
        <w:commentReference w:id="106"/>
      </w:r>
    </w:p>
    <w:p w14:paraId="75403B79" w14:textId="69446B4B" w:rsidR="00231CA8" w:rsidRPr="008C05AD" w:rsidRDefault="009D2AD2" w:rsidP="00841D4F">
      <w:pPr>
        <w:pStyle w:val="Heading5"/>
      </w:pPr>
      <w:bookmarkStart w:id="107" w:name="_Toc474923268"/>
      <w:r w:rsidRPr="008C05AD">
        <w:t>3.</w:t>
      </w:r>
      <w:r w:rsidR="008C05AD" w:rsidRPr="008C05AD">
        <w:t>3.2.2.1 Web Server D</w:t>
      </w:r>
      <w:r w:rsidR="00231CA8" w:rsidRPr="008C05AD">
        <w:t>iagnostics</w:t>
      </w:r>
      <w:bookmarkEnd w:id="107"/>
    </w:p>
    <w:p w14:paraId="3C368ED6" w14:textId="77777777" w:rsidR="00231CA8" w:rsidRPr="00D5480C" w:rsidRDefault="00231CA8" w:rsidP="00231CA8">
      <w:pPr>
        <w:pStyle w:val="NormalWeb"/>
        <w:shd w:val="clear" w:color="auto" w:fill="FFFFFF"/>
        <w:rPr>
          <w:rFonts w:asciiTheme="minorHAnsi" w:eastAsiaTheme="minorEastAsia" w:hAnsiTheme="minorHAnsi" w:cstheme="minorHAnsi"/>
          <w:sz w:val="22"/>
          <w:szCs w:val="22"/>
        </w:rPr>
      </w:pPr>
      <w:r w:rsidRPr="00D5480C">
        <w:rPr>
          <w:rFonts w:asciiTheme="minorHAnsi" w:eastAsiaTheme="minorEastAsia" w:hAnsiTheme="minorHAnsi" w:cstheme="minorHAnsi"/>
          <w:sz w:val="22"/>
          <w:szCs w:val="22"/>
        </w:rPr>
        <w:t xml:space="preserve">You can enable or disable the following kinds of </w:t>
      </w:r>
      <w:commentRangeStart w:id="108"/>
      <w:r w:rsidRPr="00D5480C">
        <w:rPr>
          <w:rFonts w:asciiTheme="minorHAnsi" w:eastAsiaTheme="minorEastAsia" w:hAnsiTheme="minorHAnsi" w:cstheme="minorHAnsi"/>
          <w:sz w:val="22"/>
          <w:szCs w:val="22"/>
        </w:rPr>
        <w:t>logs</w:t>
      </w:r>
      <w:commentRangeEnd w:id="108"/>
      <w:r w:rsidR="00BB67A4">
        <w:rPr>
          <w:rStyle w:val="CommentReference"/>
          <w:rFonts w:asciiTheme="minorHAnsi" w:eastAsiaTheme="minorHAnsi" w:hAnsiTheme="minorHAnsi" w:cstheme="minorBidi"/>
          <w:lang w:val="en-US" w:eastAsia="en-US"/>
        </w:rPr>
        <w:commentReference w:id="108"/>
      </w:r>
      <w:r w:rsidRPr="00D5480C">
        <w:rPr>
          <w:rFonts w:asciiTheme="minorHAnsi" w:eastAsiaTheme="minorEastAsia" w:hAnsiTheme="minorHAnsi" w:cstheme="minorHAnsi"/>
          <w:sz w:val="22"/>
          <w:szCs w:val="22"/>
        </w:rPr>
        <w:t>:</w:t>
      </w:r>
    </w:p>
    <w:p w14:paraId="14128794" w14:textId="77777777" w:rsidR="00231CA8" w:rsidRPr="008C05AD" w:rsidRDefault="00231CA8" w:rsidP="008C05AD">
      <w:pPr>
        <w:pStyle w:val="ListParagraph"/>
      </w:pPr>
      <w:r w:rsidRPr="008C05AD">
        <w:rPr>
          <w:b/>
        </w:rPr>
        <w:t>Detailed Error Logging</w:t>
      </w:r>
      <w:r w:rsidRPr="008C05AD">
        <w:t xml:space="preserve"> - Detailed error information for HTTP status codes that indicate a failure (status code 400 or greater). </w:t>
      </w:r>
    </w:p>
    <w:p w14:paraId="25E7F875" w14:textId="77777777" w:rsidR="00231CA8" w:rsidRPr="008C05AD" w:rsidRDefault="00231CA8" w:rsidP="008C05AD">
      <w:pPr>
        <w:pStyle w:val="ListParagraph"/>
      </w:pPr>
      <w:r w:rsidRPr="008C05AD">
        <w:rPr>
          <w:b/>
        </w:rPr>
        <w:lastRenderedPageBreak/>
        <w:t>Failed Request Tracing</w:t>
      </w:r>
      <w:r w:rsidRPr="008C05AD">
        <w:t xml:space="preserve"> - Detailed information on failed requests, including a trace of the IIS components used to process the request and the time taken in each component. </w:t>
      </w:r>
    </w:p>
    <w:p w14:paraId="4F33631D" w14:textId="77777777" w:rsidR="00231CA8" w:rsidRPr="00D5480C" w:rsidRDefault="00231CA8" w:rsidP="008C05AD">
      <w:pPr>
        <w:pStyle w:val="ListParagraph"/>
        <w:rPr>
          <w:color w:val="2E74B5" w:themeColor="accent1" w:themeShade="BF"/>
        </w:rPr>
      </w:pPr>
      <w:r w:rsidRPr="008C05AD">
        <w:rPr>
          <w:b/>
        </w:rPr>
        <w:t>Web Server Logging</w:t>
      </w:r>
      <w:r w:rsidRPr="008C05AD">
        <w:t> - Information about HTTP transactions using the </w:t>
      </w:r>
      <w:hyperlink r:id="rId71" w:history="1">
        <w:r w:rsidRPr="008C05AD">
          <w:t>W3C extended log file format</w:t>
        </w:r>
      </w:hyperlink>
      <w:r w:rsidRPr="008C05AD">
        <w:t>.</w:t>
      </w:r>
      <w:r w:rsidRPr="00D5480C">
        <w:t xml:space="preserve"> </w:t>
      </w:r>
    </w:p>
    <w:p w14:paraId="016E3BBC" w14:textId="1690FA0E" w:rsidR="00231CA8" w:rsidRDefault="009D2AD2" w:rsidP="00841D4F">
      <w:pPr>
        <w:pStyle w:val="Heading5"/>
      </w:pPr>
      <w:bookmarkStart w:id="109" w:name="_Toc474923269"/>
      <w:r w:rsidRPr="008C05AD">
        <w:t>3.</w:t>
      </w:r>
      <w:r w:rsidR="008C05AD">
        <w:t xml:space="preserve">3.2.2.2 Application </w:t>
      </w:r>
      <w:commentRangeStart w:id="110"/>
      <w:commentRangeStart w:id="111"/>
      <w:r w:rsidR="008C05AD" w:rsidRPr="00841D4F">
        <w:t>D</w:t>
      </w:r>
      <w:r w:rsidR="00231CA8" w:rsidRPr="00841D4F">
        <w:t>iagnostics</w:t>
      </w:r>
      <w:bookmarkEnd w:id="109"/>
      <w:commentRangeEnd w:id="110"/>
      <w:r w:rsidR="000B46F0">
        <w:rPr>
          <w:rStyle w:val="CommentReference"/>
          <w:rFonts w:asciiTheme="minorHAnsi" w:eastAsiaTheme="minorHAnsi" w:hAnsiTheme="minorHAnsi" w:cstheme="minorBidi"/>
          <w:color w:val="auto"/>
          <w:lang w:val="en-US"/>
        </w:rPr>
        <w:commentReference w:id="110"/>
      </w:r>
      <w:commentRangeEnd w:id="111"/>
      <w:r w:rsidR="00450CFB">
        <w:rPr>
          <w:rStyle w:val="CommentReference"/>
          <w:rFonts w:asciiTheme="minorHAnsi" w:eastAsiaTheme="minorHAnsi" w:hAnsiTheme="minorHAnsi" w:cstheme="minorBidi"/>
          <w:color w:val="auto"/>
          <w:lang w:val="en-US"/>
        </w:rPr>
        <w:commentReference w:id="111"/>
      </w:r>
    </w:p>
    <w:p w14:paraId="2D93B6EA" w14:textId="644933A2" w:rsidR="00450CFB" w:rsidRPr="006F16C2" w:rsidRDefault="00450CFB" w:rsidP="006F16C2">
      <w:r w:rsidRPr="006F16C2">
        <w:rPr>
          <w:rFonts w:cs="Arial"/>
          <w:color w:val="212121"/>
          <w:shd w:val="clear" w:color="auto" w:fill="FFFFFF"/>
        </w:rPr>
        <w:t xml:space="preserve">It allows you to capture the information produced by a Web Application. ASP.NET Applications can use the </w:t>
      </w:r>
      <w:proofErr w:type="spellStart"/>
      <w:r w:rsidRPr="006F16C2">
        <w:rPr>
          <w:rFonts w:cs="Arial"/>
          <w:color w:val="212121"/>
          <w:shd w:val="clear" w:color="auto" w:fill="FFFFFF"/>
        </w:rPr>
        <w:t>System.Diagnostics</w:t>
      </w:r>
      <w:proofErr w:type="spellEnd"/>
      <w:r w:rsidRPr="006F16C2">
        <w:rPr>
          <w:rFonts w:cs="Arial"/>
          <w:color w:val="212121"/>
          <w:shd w:val="clear" w:color="auto" w:fill="FFFFFF"/>
        </w:rPr>
        <w:t xml:space="preserve">. It traces class to log the information to the </w:t>
      </w:r>
      <w:hyperlink r:id="rId72" w:history="1">
        <w:r w:rsidRPr="006F16C2">
          <w:rPr>
            <w:rStyle w:val="Hyperlink"/>
          </w:rPr>
          <w:t>Application diagnostics</w:t>
        </w:r>
      </w:hyperlink>
      <w:r w:rsidRPr="006F16C2">
        <w:rPr>
          <w:rFonts w:cs="Arial"/>
          <w:color w:val="212121"/>
          <w:shd w:val="clear" w:color="auto" w:fill="FFFFFF"/>
        </w:rPr>
        <w:t xml:space="preserve"> log. </w:t>
      </w:r>
    </w:p>
    <w:p w14:paraId="7CF659DC" w14:textId="26DA7082" w:rsidR="00231CA8" w:rsidRPr="00841D4F" w:rsidRDefault="00841D4F" w:rsidP="00841D4F">
      <w:pPr>
        <w:pStyle w:val="ListParagraph"/>
      </w:pPr>
      <w:r>
        <w:rPr>
          <w:b/>
        </w:rPr>
        <w:t>Application L</w:t>
      </w:r>
      <w:r w:rsidR="00231CA8" w:rsidRPr="00841D4F">
        <w:rPr>
          <w:b/>
        </w:rPr>
        <w:t>ogs</w:t>
      </w:r>
      <w:r w:rsidR="00231CA8" w:rsidRPr="00841D4F">
        <w:t> - This contains one or more text files containing information produced by application logging.</w:t>
      </w:r>
    </w:p>
    <w:p w14:paraId="11E24077" w14:textId="77777777" w:rsidR="00231CA8" w:rsidRPr="00841D4F" w:rsidRDefault="00231CA8" w:rsidP="00841D4F">
      <w:pPr>
        <w:pStyle w:val="ListParagraph"/>
      </w:pPr>
      <w:r w:rsidRPr="00841D4F">
        <w:rPr>
          <w:b/>
        </w:rPr>
        <w:t>Failed Request Traces</w:t>
      </w:r>
      <w:r w:rsidRPr="00841D4F">
        <w:t> - This folder contains an XSL file and one or more XML files</w:t>
      </w:r>
    </w:p>
    <w:p w14:paraId="2FCFD7B1" w14:textId="2776A52D" w:rsidR="00231CA8" w:rsidRPr="00841D4F" w:rsidRDefault="00231CA8" w:rsidP="00841D4F">
      <w:pPr>
        <w:pStyle w:val="ListParagraph"/>
      </w:pPr>
      <w:r w:rsidRPr="00841D4F">
        <w:rPr>
          <w:b/>
        </w:rPr>
        <w:t>Detailed Error Logs</w:t>
      </w:r>
      <w:r w:rsidRPr="00841D4F">
        <w:t> </w:t>
      </w:r>
      <w:r w:rsidR="00841D4F">
        <w:t xml:space="preserve">- </w:t>
      </w:r>
      <w:r w:rsidRPr="00841D4F">
        <w:t>This contains one or more .</w:t>
      </w:r>
      <w:proofErr w:type="spellStart"/>
      <w:r w:rsidRPr="00841D4F">
        <w:t>htm</w:t>
      </w:r>
      <w:proofErr w:type="spellEnd"/>
      <w:r w:rsidRPr="00841D4F">
        <w:t xml:space="preserve"> files that provide extensive information for any HTTP errors that have occurred.</w:t>
      </w:r>
    </w:p>
    <w:p w14:paraId="53927F8F" w14:textId="77777777" w:rsidR="00231CA8" w:rsidRPr="00841D4F" w:rsidRDefault="00231CA8" w:rsidP="00841D4F">
      <w:pPr>
        <w:pStyle w:val="ListParagraph"/>
      </w:pPr>
      <w:r w:rsidRPr="00841D4F">
        <w:rPr>
          <w:b/>
        </w:rPr>
        <w:t>Web Server Logs</w:t>
      </w:r>
      <w:r w:rsidRPr="00841D4F">
        <w:t> - This contains one or more text files formatted using the </w:t>
      </w:r>
      <w:hyperlink r:id="rId73" w:history="1">
        <w:r w:rsidRPr="00841D4F">
          <w:t>W3C extended log file format</w:t>
        </w:r>
      </w:hyperlink>
      <w:r w:rsidRPr="00841D4F">
        <w:t>.</w:t>
      </w:r>
    </w:p>
    <w:p w14:paraId="36347E1F" w14:textId="50B4964A" w:rsidR="00231CA8" w:rsidRPr="00841D4F" w:rsidRDefault="00841D4F" w:rsidP="00841D4F">
      <w:pPr>
        <w:pStyle w:val="ListParagraph"/>
      </w:pPr>
      <w:r w:rsidRPr="006F16C2">
        <w:rPr>
          <w:b/>
        </w:rPr>
        <w:t>Deployment</w:t>
      </w:r>
      <w:r>
        <w:t xml:space="preserve"> </w:t>
      </w:r>
      <w:r w:rsidRPr="00841D4F">
        <w:rPr>
          <w:b/>
        </w:rPr>
        <w:t>L</w:t>
      </w:r>
      <w:r w:rsidR="00231CA8" w:rsidRPr="00841D4F">
        <w:rPr>
          <w:b/>
        </w:rPr>
        <w:t>ogs</w:t>
      </w:r>
      <w:r w:rsidR="00231CA8" w:rsidRPr="00841D4F">
        <w:t xml:space="preserve"> - This contains logs generated by the internal deployment processes used by Azure web apps, as well as logs for Git deployments.            </w:t>
      </w:r>
    </w:p>
    <w:p w14:paraId="59803F44" w14:textId="1A22A430" w:rsidR="00231CA8" w:rsidRDefault="008407D9" w:rsidP="00841D4F">
      <w:pPr>
        <w:pStyle w:val="Heading4"/>
      </w:pPr>
      <w:bookmarkStart w:id="112" w:name="_Toc474923270"/>
      <w:r w:rsidRPr="00841D4F">
        <w:t>3.</w:t>
      </w:r>
      <w:r w:rsidR="00231CA8" w:rsidRPr="00841D4F">
        <w:t>3.2.3 Mobile Engagement Services</w:t>
      </w:r>
      <w:bookmarkEnd w:id="112"/>
    </w:p>
    <w:tbl>
      <w:tblPr>
        <w:tblStyle w:val="TableGrid"/>
        <w:tblW w:w="10097" w:type="dxa"/>
        <w:jc w:val="center"/>
        <w:tblLayout w:type="fixed"/>
        <w:tblLook w:val="04A0" w:firstRow="1" w:lastRow="0" w:firstColumn="1" w:lastColumn="0" w:noHBand="0" w:noVBand="1"/>
      </w:tblPr>
      <w:tblGrid>
        <w:gridCol w:w="3563"/>
        <w:gridCol w:w="3563"/>
        <w:gridCol w:w="2971"/>
      </w:tblGrid>
      <w:tr w:rsidR="00231CA8" w:rsidRPr="00135055" w14:paraId="0B913DD3" w14:textId="77777777" w:rsidTr="00841D4F">
        <w:trPr>
          <w:trHeight w:val="714"/>
          <w:jc w:val="center"/>
        </w:trPr>
        <w:tc>
          <w:tcPr>
            <w:tcW w:w="3563" w:type="dxa"/>
          </w:tcPr>
          <w:p w14:paraId="2807F5DC" w14:textId="4FAB6B8C" w:rsidR="00231CA8" w:rsidRDefault="001D6E35" w:rsidP="009E1100">
            <w:hyperlink r:id="rId74" w:history="1">
              <w:r w:rsidR="00231CA8" w:rsidRPr="00886323">
                <w:rPr>
                  <w:rStyle w:val="Hyperlink"/>
                  <w:rFonts w:cstheme="minorHAnsi"/>
                </w:rPr>
                <w:t xml:space="preserve">Mobile Engagement </w:t>
              </w:r>
              <w:commentRangeStart w:id="113"/>
              <w:commentRangeStart w:id="114"/>
              <w:r w:rsidR="00231CA8" w:rsidRPr="00886323">
                <w:rPr>
                  <w:rStyle w:val="Hyperlink"/>
                  <w:rFonts w:cstheme="minorHAnsi"/>
                </w:rPr>
                <w:t>Services</w:t>
              </w:r>
              <w:commentRangeEnd w:id="113"/>
              <w:r w:rsidR="00EE2F5D" w:rsidRPr="00886323">
                <w:rPr>
                  <w:rStyle w:val="Hyperlink"/>
                  <w:sz w:val="16"/>
                  <w:szCs w:val="16"/>
                </w:rPr>
                <w:commentReference w:id="113"/>
              </w:r>
              <w:commentRangeEnd w:id="114"/>
              <w:r w:rsidR="00E27A40">
                <w:rPr>
                  <w:rStyle w:val="CommentReference"/>
                </w:rPr>
                <w:commentReference w:id="114"/>
              </w:r>
            </w:hyperlink>
          </w:p>
        </w:tc>
        <w:tc>
          <w:tcPr>
            <w:tcW w:w="3563" w:type="dxa"/>
          </w:tcPr>
          <w:p w14:paraId="546FD0D0" w14:textId="77777777" w:rsidR="00231CA8" w:rsidRDefault="00231CA8" w:rsidP="009E1100">
            <w:r w:rsidRPr="00D5480C">
              <w:rPr>
                <w:rFonts w:cstheme="minorHAnsi"/>
              </w:rPr>
              <w:t>Troubleshooting with Monitor - Events - Details</w:t>
            </w:r>
          </w:p>
        </w:tc>
        <w:tc>
          <w:tcPr>
            <w:tcW w:w="2971" w:type="dxa"/>
          </w:tcPr>
          <w:p w14:paraId="60AA97DF" w14:textId="77777777" w:rsidR="00231CA8" w:rsidRDefault="00231CA8" w:rsidP="009E1100">
            <w:r w:rsidRPr="00D5480C">
              <w:rPr>
                <w:rFonts w:cstheme="minorHAnsi"/>
              </w:rPr>
              <w:t>Troubleshooting with Monitor - Crashes - Details</w:t>
            </w:r>
          </w:p>
        </w:tc>
      </w:tr>
    </w:tbl>
    <w:p w14:paraId="5DFD8C23" w14:textId="77777777" w:rsidR="00231CA8" w:rsidRPr="00EB19D2" w:rsidRDefault="00231CA8" w:rsidP="00841D4F"/>
    <w:p w14:paraId="10D07BF8" w14:textId="48A363DB" w:rsidR="00231CA8" w:rsidRDefault="00231CA8" w:rsidP="00841D4F">
      <w:pPr>
        <w:rPr>
          <w:rFonts w:cstheme="minorHAnsi"/>
        </w:rPr>
      </w:pPr>
      <w:commentRangeStart w:id="115"/>
      <w:commentRangeStart w:id="116"/>
      <w:r w:rsidRPr="00D5480C">
        <w:rPr>
          <w:rFonts w:cstheme="minorHAnsi"/>
        </w:rPr>
        <w:t>You</w:t>
      </w:r>
      <w:commentRangeEnd w:id="115"/>
      <w:r w:rsidR="007B6B9B">
        <w:rPr>
          <w:rStyle w:val="CommentReference"/>
        </w:rPr>
        <w:commentReference w:id="115"/>
      </w:r>
      <w:commentRangeEnd w:id="116"/>
      <w:r w:rsidR="00886323">
        <w:rPr>
          <w:rStyle w:val="CommentReference"/>
        </w:rPr>
        <w:commentReference w:id="116"/>
      </w:r>
      <w:r w:rsidRPr="00D5480C">
        <w:rPr>
          <w:rFonts w:cstheme="minorHAnsi"/>
        </w:rPr>
        <w:t xml:space="preserve"> can see how many users are currently in session and on specific screens or doing specific actions. You can view user activity divided by Sessions, Jobs, Events, Errors, and Crashes. You can see the current information and show the information from the last hour, day, or week. You can see all of the information in each category or sort by the specific Session</w:t>
      </w:r>
      <w:r w:rsidR="00841D4F">
        <w:rPr>
          <w:rFonts w:cstheme="minorHAnsi"/>
        </w:rPr>
        <w:t>, Job, Event, Error, and Crash.</w:t>
      </w:r>
    </w:p>
    <w:p w14:paraId="059FD358" w14:textId="1FB41C6B" w:rsidR="00886323" w:rsidRPr="00886323" w:rsidRDefault="00886323" w:rsidP="00841D4F">
      <w:pPr>
        <w:rPr>
          <w:rFonts w:cstheme="minorHAnsi"/>
        </w:rPr>
      </w:pPr>
      <w:r w:rsidRPr="006F16C2">
        <w:rPr>
          <w:rFonts w:cstheme="minorHAnsi"/>
          <w:b/>
        </w:rPr>
        <w:t>Monitoring</w:t>
      </w:r>
      <w:r w:rsidRPr="00886323">
        <w:rPr>
          <w:rFonts w:cstheme="minorHAnsi"/>
        </w:rPr>
        <w:t xml:space="preserve"> - </w:t>
      </w:r>
      <w:hyperlink r:id="rId75" w:history="1">
        <w:r w:rsidRPr="006F16C2">
          <w:rPr>
            <w:rStyle w:val="Hyperlink"/>
          </w:rPr>
          <w:t>Azure Monitor</w:t>
        </w:r>
      </w:hyperlink>
      <w:r w:rsidRPr="006F16C2">
        <w:rPr>
          <w:rFonts w:cs="Segoe UI"/>
          <w:color w:val="222222"/>
          <w:shd w:val="clear" w:color="auto" w:fill="FFFFFF"/>
        </w:rPr>
        <w:t xml:space="preserve"> is the platform service that provides a single source for monitoring Azure resources. With Azure Monitor, you can visualize, query, route, archive, and take action on the metrics and logs coming from resources in Azure.</w:t>
      </w:r>
    </w:p>
    <w:p w14:paraId="29308946" w14:textId="4328AF6F" w:rsidR="00231CA8" w:rsidRPr="00D5480C" w:rsidRDefault="008407D9" w:rsidP="00841D4F">
      <w:pPr>
        <w:pStyle w:val="Heading5"/>
        <w:rPr>
          <w:rFonts w:eastAsiaTheme="minorHAnsi"/>
        </w:rPr>
      </w:pPr>
      <w:bookmarkStart w:id="117" w:name="_Toc474923271"/>
      <w:r>
        <w:t>3.</w:t>
      </w:r>
      <w:r w:rsidRPr="00D5480C">
        <w:t>3.2.3</w:t>
      </w:r>
      <w:r>
        <w:t xml:space="preserve">.1 </w:t>
      </w:r>
      <w:r w:rsidR="00231CA8" w:rsidRPr="00D5480C">
        <w:t xml:space="preserve">Troubleshooting with </w:t>
      </w:r>
      <w:commentRangeStart w:id="118"/>
      <w:commentRangeStart w:id="119"/>
      <w:r w:rsidR="00231CA8" w:rsidRPr="00D5480C">
        <w:t xml:space="preserve">Monitor </w:t>
      </w:r>
      <w:commentRangeEnd w:id="118"/>
      <w:r w:rsidR="00545AED">
        <w:rPr>
          <w:rStyle w:val="CommentReference"/>
          <w:rFonts w:asciiTheme="minorHAnsi" w:eastAsiaTheme="minorHAnsi" w:hAnsiTheme="minorHAnsi" w:cstheme="minorBidi"/>
          <w:color w:val="auto"/>
          <w:lang w:val="en-US"/>
        </w:rPr>
        <w:commentReference w:id="118"/>
      </w:r>
      <w:commentRangeEnd w:id="119"/>
      <w:r w:rsidR="00886323">
        <w:rPr>
          <w:rStyle w:val="CommentReference"/>
          <w:rFonts w:asciiTheme="minorHAnsi" w:eastAsiaTheme="minorHAnsi" w:hAnsiTheme="minorHAnsi" w:cstheme="minorBidi"/>
          <w:color w:val="auto"/>
          <w:lang w:val="en-US"/>
        </w:rPr>
        <w:commentReference w:id="119"/>
      </w:r>
      <w:r w:rsidR="00231CA8" w:rsidRPr="00D5480C">
        <w:t>- Events - Details</w:t>
      </w:r>
      <w:bookmarkEnd w:id="117"/>
    </w:p>
    <w:p w14:paraId="460F1467" w14:textId="4F15A451" w:rsidR="00231CA8" w:rsidRPr="00D5480C" w:rsidRDefault="00231CA8" w:rsidP="00841D4F">
      <w:commentRangeStart w:id="120"/>
      <w:r w:rsidRPr="00D5480C">
        <w:t>Generating</w:t>
      </w:r>
      <w:commentRangeEnd w:id="120"/>
      <w:r w:rsidR="00FA7A1C">
        <w:rPr>
          <w:rStyle w:val="CommentReference"/>
        </w:rPr>
        <w:commentReference w:id="120"/>
      </w:r>
      <w:r w:rsidRPr="00D5480C">
        <w:t xml:space="preserve"> an event in your application from your test device and finding it in Monitor</w:t>
      </w:r>
      <w:r w:rsidR="002C08E2">
        <w:t>ing</w:t>
      </w:r>
      <w:r w:rsidRPr="00D5480C">
        <w:t xml:space="preserve"> </w:t>
      </w:r>
      <w:r w:rsidR="00271772">
        <w:t xml:space="preserve">section </w:t>
      </w:r>
      <w:r w:rsidRPr="00D5480C">
        <w:t>is one of the easiest ways to find your Device ID for your test device and to confirm that Azure Mobile Engagement integration of Analytics, Monitoring, and Segments is working</w:t>
      </w:r>
      <w:r w:rsidRPr="00D5480C">
        <w:rPr>
          <w:color w:val="222222"/>
        </w:rPr>
        <w:t xml:space="preserve"> </w:t>
      </w:r>
      <w:r w:rsidRPr="00D5480C">
        <w:t>from your application.</w:t>
      </w:r>
    </w:p>
    <w:p w14:paraId="4B8E8251" w14:textId="5FE38A68" w:rsidR="00231CA8" w:rsidRPr="00D5480C" w:rsidRDefault="00841D4F" w:rsidP="00841D4F">
      <w:pPr>
        <w:pStyle w:val="Heading5"/>
        <w:rPr>
          <w:rFonts w:eastAsiaTheme="minorEastAsia"/>
        </w:rPr>
      </w:pPr>
      <w:bookmarkStart w:id="121" w:name="_Toc474923272"/>
      <w:r>
        <w:t>3</w:t>
      </w:r>
      <w:r w:rsidR="00231CA8" w:rsidRPr="00D5480C">
        <w:t>.3.2.3.2 Troubleshooting with Monitor - Crashes - Details</w:t>
      </w:r>
      <w:bookmarkEnd w:id="121"/>
    </w:p>
    <w:p w14:paraId="352A4188" w14:textId="19F54AE8" w:rsidR="00231CA8" w:rsidRPr="00D5480C" w:rsidRDefault="00231CA8" w:rsidP="00841D4F">
      <w:r w:rsidRPr="00D5480C">
        <w:t xml:space="preserve">You can review crash information about your app from </w:t>
      </w:r>
      <w:commentRangeStart w:id="122"/>
      <w:commentRangeStart w:id="123"/>
      <w:r w:rsidRPr="00D5480C">
        <w:t>Monitor</w:t>
      </w:r>
      <w:r w:rsidR="002167CD">
        <w:t>ing section</w:t>
      </w:r>
      <w:r w:rsidRPr="00D5480C">
        <w:t xml:space="preserve"> </w:t>
      </w:r>
      <w:commentRangeEnd w:id="122"/>
      <w:r w:rsidR="00195483">
        <w:rPr>
          <w:rStyle w:val="CommentReference"/>
        </w:rPr>
        <w:commentReference w:id="122"/>
      </w:r>
      <w:commentRangeEnd w:id="123"/>
      <w:r w:rsidR="002167CD">
        <w:rPr>
          <w:rStyle w:val="CommentReference"/>
        </w:rPr>
        <w:commentReference w:id="123"/>
      </w:r>
      <w:r w:rsidRPr="00D5480C">
        <w:t>to help determine why your app is crashing. You should also look up known issues with each version of the SDK in the release notes for each version of the SDK for Android/iOS/Web/Windows/Windows Phone.</w:t>
      </w:r>
    </w:p>
    <w:p w14:paraId="5231D049" w14:textId="4DB3B8B0" w:rsidR="00231CA8" w:rsidRPr="00841D4F" w:rsidRDefault="007B5ABA" w:rsidP="00841D4F">
      <w:pPr>
        <w:pStyle w:val="Heading4"/>
      </w:pPr>
      <w:bookmarkStart w:id="124" w:name="_Toc474923273"/>
      <w:r w:rsidRPr="00841D4F">
        <w:lastRenderedPageBreak/>
        <w:t>3.3.2.4</w:t>
      </w:r>
      <w:r w:rsidR="00231CA8" w:rsidRPr="00841D4F">
        <w:t xml:space="preserve"> Azure logic Apps</w:t>
      </w:r>
      <w:bookmarkEnd w:id="124"/>
    </w:p>
    <w:p w14:paraId="5C105BB5" w14:textId="673BE84A" w:rsidR="00231CA8" w:rsidRPr="004B01F9" w:rsidRDefault="000A04B7" w:rsidP="00841D4F">
      <w:pPr>
        <w:rPr>
          <w:shd w:val="clear" w:color="auto" w:fill="FFFFFF"/>
        </w:rPr>
      </w:pPr>
      <w:commentRangeStart w:id="125"/>
      <w:commentRangeStart w:id="126"/>
      <w:r>
        <w:rPr>
          <w:shd w:val="clear" w:color="auto" w:fill="FFFFFF"/>
        </w:rPr>
        <w:t>Choose</w:t>
      </w:r>
      <w:r w:rsidR="00231CA8" w:rsidRPr="004B01F9">
        <w:t> </w:t>
      </w:r>
      <w:hyperlink r:id="rId76" w:tooltip="Azure DocumentDB" w:history="1">
        <w:r w:rsidR="00231CA8" w:rsidRPr="004B01F9">
          <w:rPr>
            <w:rStyle w:val="Hyperlink"/>
          </w:rPr>
          <w:t xml:space="preserve">Azure </w:t>
        </w:r>
        <w:proofErr w:type="spellStart"/>
        <w:r w:rsidR="00231CA8" w:rsidRPr="004B01F9">
          <w:rPr>
            <w:rStyle w:val="Hyperlink"/>
          </w:rPr>
          <w:t>DocumentDb</w:t>
        </w:r>
        <w:proofErr w:type="spellEnd"/>
      </w:hyperlink>
      <w:r w:rsidR="00231CA8" w:rsidRPr="004B01F9">
        <w:rPr>
          <w:rStyle w:val="Hyperlink"/>
        </w:rPr>
        <w:t> </w:t>
      </w:r>
      <w:r w:rsidR="00231CA8" w:rsidRPr="004B01F9">
        <w:rPr>
          <w:shd w:val="clear" w:color="auto" w:fill="FFFFFF"/>
        </w:rPr>
        <w:t>as a repository for the log and error records (</w:t>
      </w:r>
      <w:proofErr w:type="spellStart"/>
      <w:r w:rsidR="001D6E35">
        <w:fldChar w:fldCharType="begin"/>
      </w:r>
      <w:r w:rsidR="001D6E35">
        <w:instrText xml:space="preserve"> HYPERLINK "https://azure.microsoft.com/en-in/services/documentdb/" </w:instrText>
      </w:r>
      <w:r w:rsidR="001D6E35">
        <w:fldChar w:fldCharType="separate"/>
      </w:r>
      <w:r w:rsidR="00231CA8" w:rsidRPr="00CB1AAF">
        <w:rPr>
          <w:rStyle w:val="Hyperlink"/>
          <w:shd w:val="clear" w:color="auto" w:fill="FFFFFF"/>
        </w:rPr>
        <w:t>DocumentDb</w:t>
      </w:r>
      <w:proofErr w:type="spellEnd"/>
      <w:r w:rsidR="001D6E35">
        <w:rPr>
          <w:rStyle w:val="Hyperlink"/>
          <w:shd w:val="clear" w:color="auto" w:fill="FFFFFF"/>
        </w:rPr>
        <w:fldChar w:fldCharType="end"/>
      </w:r>
      <w:r w:rsidR="00231CA8" w:rsidRPr="004B01F9">
        <w:rPr>
          <w:shd w:val="clear" w:color="auto" w:fill="FFFFFF"/>
        </w:rPr>
        <w:t xml:space="preserve"> refers to records as documents)</w:t>
      </w:r>
      <w:commentRangeEnd w:id="125"/>
      <w:r w:rsidR="00AF1B93">
        <w:rPr>
          <w:rStyle w:val="CommentReference"/>
        </w:rPr>
        <w:commentReference w:id="125"/>
      </w:r>
      <w:commentRangeEnd w:id="126"/>
      <w:r w:rsidR="00CB1AAF">
        <w:rPr>
          <w:rStyle w:val="CommentReference"/>
        </w:rPr>
        <w:commentReference w:id="126"/>
      </w:r>
      <w:r w:rsidR="00231CA8" w:rsidRPr="004B01F9">
        <w:rPr>
          <w:shd w:val="clear" w:color="auto" w:fill="FFFFFF"/>
        </w:rPr>
        <w:t xml:space="preserve">. Because </w:t>
      </w:r>
      <w:hyperlink r:id="rId77" w:history="1">
        <w:commentRangeStart w:id="127"/>
        <w:commentRangeStart w:id="128"/>
        <w:r w:rsidR="00231CA8" w:rsidRPr="00416564">
          <w:rPr>
            <w:rStyle w:val="Hyperlink"/>
            <w:shd w:val="clear" w:color="auto" w:fill="FFFFFF"/>
          </w:rPr>
          <w:t>Logic Apps</w:t>
        </w:r>
      </w:hyperlink>
      <w:r w:rsidR="00231CA8" w:rsidRPr="004B01F9">
        <w:rPr>
          <w:shd w:val="clear" w:color="auto" w:fill="FFFFFF"/>
        </w:rPr>
        <w:t xml:space="preserve"> </w:t>
      </w:r>
      <w:commentRangeEnd w:id="127"/>
      <w:r w:rsidR="00AF1B93">
        <w:rPr>
          <w:rStyle w:val="CommentReference"/>
        </w:rPr>
        <w:commentReference w:id="127"/>
      </w:r>
      <w:commentRangeEnd w:id="128"/>
      <w:r w:rsidR="007021DF">
        <w:rPr>
          <w:rStyle w:val="CommentReference"/>
        </w:rPr>
        <w:commentReference w:id="128"/>
      </w:r>
      <w:r w:rsidR="00231CA8" w:rsidRPr="004B01F9">
        <w:rPr>
          <w:shd w:val="clear" w:color="auto" w:fill="FFFFFF"/>
        </w:rPr>
        <w:t xml:space="preserve">has a standard template for all responses, </w:t>
      </w:r>
      <w:commentRangeStart w:id="129"/>
      <w:commentRangeStart w:id="130"/>
      <w:r w:rsidR="00231CA8" w:rsidRPr="004B01F9">
        <w:rPr>
          <w:shd w:val="clear" w:color="auto" w:fill="FFFFFF"/>
        </w:rPr>
        <w:t>we would not have to create a custom schema</w:t>
      </w:r>
      <w:commentRangeEnd w:id="129"/>
      <w:r w:rsidR="00291CD4">
        <w:rPr>
          <w:rStyle w:val="CommentReference"/>
        </w:rPr>
        <w:commentReference w:id="129"/>
      </w:r>
      <w:commentRangeEnd w:id="130"/>
      <w:r w:rsidR="0013014C">
        <w:rPr>
          <w:rStyle w:val="CommentReference"/>
        </w:rPr>
        <w:commentReference w:id="130"/>
      </w:r>
      <w:r w:rsidR="00231CA8" w:rsidRPr="004B01F9">
        <w:rPr>
          <w:shd w:val="clear" w:color="auto" w:fill="FFFFFF"/>
        </w:rPr>
        <w:t>.</w:t>
      </w:r>
    </w:p>
    <w:p w14:paraId="28F8DD24" w14:textId="1751CE79" w:rsidR="00231CA8" w:rsidRPr="00841D4F" w:rsidRDefault="006A3462" w:rsidP="00841D4F">
      <w:pPr>
        <w:pStyle w:val="Heading4"/>
      </w:pPr>
      <w:bookmarkStart w:id="131" w:name="_Toc474923274"/>
      <w:r w:rsidRPr="00841D4F">
        <w:t>3.3.2.5</w:t>
      </w:r>
      <w:r w:rsidR="00231CA8" w:rsidRPr="00841D4F">
        <w:t xml:space="preserve"> Azure Batch Services</w:t>
      </w:r>
      <w:bookmarkEnd w:id="131"/>
    </w:p>
    <w:tbl>
      <w:tblPr>
        <w:tblStyle w:val="TableGrid"/>
        <w:tblW w:w="9660" w:type="dxa"/>
        <w:tblLayout w:type="fixed"/>
        <w:tblLook w:val="04A0" w:firstRow="1" w:lastRow="0" w:firstColumn="1" w:lastColumn="0" w:noHBand="0" w:noVBand="1"/>
      </w:tblPr>
      <w:tblGrid>
        <w:gridCol w:w="4830"/>
        <w:gridCol w:w="4830"/>
      </w:tblGrid>
      <w:tr w:rsidR="00231CA8" w:rsidRPr="00135055" w14:paraId="66DA4A88" w14:textId="77777777" w:rsidTr="009E1100">
        <w:trPr>
          <w:trHeight w:val="580"/>
        </w:trPr>
        <w:tc>
          <w:tcPr>
            <w:tcW w:w="4830" w:type="dxa"/>
          </w:tcPr>
          <w:p w14:paraId="6E48831F" w14:textId="77777777" w:rsidR="00231CA8" w:rsidRDefault="00231CA8" w:rsidP="009E1100">
            <w:r w:rsidRPr="00D5480C">
              <w:rPr>
                <w:rFonts w:eastAsiaTheme="minorEastAsia" w:cstheme="minorHAnsi"/>
              </w:rPr>
              <w:t>Azure Batch Services</w:t>
            </w:r>
          </w:p>
        </w:tc>
        <w:tc>
          <w:tcPr>
            <w:tcW w:w="4830" w:type="dxa"/>
          </w:tcPr>
          <w:p w14:paraId="6EDB1C51" w14:textId="77777777" w:rsidR="00231CA8" w:rsidRDefault="00231CA8" w:rsidP="009E1100">
            <w:r w:rsidRPr="00D5480C">
              <w:rPr>
                <w:rFonts w:cstheme="minorHAnsi"/>
              </w:rPr>
              <w:t>Service Logs</w:t>
            </w:r>
          </w:p>
        </w:tc>
      </w:tr>
    </w:tbl>
    <w:p w14:paraId="4B6F5E15" w14:textId="77777777" w:rsidR="00841D4F" w:rsidRDefault="00841D4F" w:rsidP="00841D4F">
      <w:pPr>
        <w:rPr>
          <w:rFonts w:cstheme="minorHAnsi"/>
          <w:color w:val="222222"/>
          <w:shd w:val="clear" w:color="auto" w:fill="FFFFFF"/>
        </w:rPr>
      </w:pPr>
    </w:p>
    <w:p w14:paraId="0774AE98" w14:textId="3DCF8912" w:rsidR="00231CA8" w:rsidRDefault="00231CA8" w:rsidP="00841D4F">
      <w:pPr>
        <w:rPr>
          <w:shd w:val="clear" w:color="auto" w:fill="FFFFFF"/>
        </w:rPr>
      </w:pPr>
      <w:r w:rsidRPr="00D5480C">
        <w:rPr>
          <w:shd w:val="clear" w:color="auto" w:fill="FFFFFF"/>
        </w:rPr>
        <w:t xml:space="preserve">As with many Azure services, the </w:t>
      </w:r>
      <w:hyperlink r:id="rId78" w:history="1">
        <w:commentRangeStart w:id="132"/>
        <w:commentRangeStart w:id="133"/>
        <w:r w:rsidRPr="009368F0">
          <w:rPr>
            <w:rStyle w:val="Hyperlink"/>
            <w:shd w:val="clear" w:color="auto" w:fill="FFFFFF"/>
          </w:rPr>
          <w:t>Batch service</w:t>
        </w:r>
      </w:hyperlink>
      <w:r w:rsidRPr="00D5480C">
        <w:rPr>
          <w:shd w:val="clear" w:color="auto" w:fill="FFFFFF"/>
        </w:rPr>
        <w:t xml:space="preserve"> </w:t>
      </w:r>
      <w:commentRangeEnd w:id="132"/>
      <w:r w:rsidR="00EB625E">
        <w:rPr>
          <w:rStyle w:val="CommentReference"/>
        </w:rPr>
        <w:commentReference w:id="132"/>
      </w:r>
      <w:commentRangeEnd w:id="133"/>
      <w:r w:rsidR="009368F0">
        <w:rPr>
          <w:rStyle w:val="CommentReference"/>
        </w:rPr>
        <w:commentReference w:id="133"/>
      </w:r>
      <w:r w:rsidRPr="00D5480C">
        <w:rPr>
          <w:shd w:val="clear" w:color="auto" w:fill="FFFFFF"/>
        </w:rPr>
        <w:t xml:space="preserve">emits log events for certain resources during the lifetime of the resource. You can enable Azure Batch diagnostic logs to record events for resources like pools and tasks, and then use the logs for </w:t>
      </w:r>
      <w:hyperlink r:id="rId79" w:history="1">
        <w:r w:rsidRPr="003001C6">
          <w:rPr>
            <w:rStyle w:val="Hyperlink"/>
            <w:shd w:val="clear" w:color="auto" w:fill="FFFFFF"/>
          </w:rPr>
          <w:t>d</w:t>
        </w:r>
        <w:commentRangeStart w:id="134"/>
        <w:commentRangeStart w:id="135"/>
        <w:r w:rsidRPr="003001C6">
          <w:rPr>
            <w:rStyle w:val="Hyperlink"/>
            <w:shd w:val="clear" w:color="auto" w:fill="FFFFFF"/>
          </w:rPr>
          <w:t>iagnostic evaluation and monitoring</w:t>
        </w:r>
      </w:hyperlink>
      <w:r w:rsidRPr="00D5480C">
        <w:rPr>
          <w:shd w:val="clear" w:color="auto" w:fill="FFFFFF"/>
        </w:rPr>
        <w:t xml:space="preserve">. Events </w:t>
      </w:r>
      <w:commentRangeEnd w:id="134"/>
      <w:r w:rsidR="00287CCD">
        <w:rPr>
          <w:rStyle w:val="CommentReference"/>
        </w:rPr>
        <w:commentReference w:id="134"/>
      </w:r>
      <w:commentRangeEnd w:id="135"/>
      <w:r w:rsidR="003001C6">
        <w:rPr>
          <w:rStyle w:val="CommentReference"/>
        </w:rPr>
        <w:commentReference w:id="135"/>
      </w:r>
      <w:r w:rsidRPr="00D5480C">
        <w:rPr>
          <w:shd w:val="clear" w:color="auto" w:fill="FFFFFF"/>
        </w:rPr>
        <w:t xml:space="preserve">like pool create, pool delete, task start, task complete, and others are included in </w:t>
      </w:r>
      <w:hyperlink r:id="rId80" w:history="1">
        <w:r w:rsidRPr="003001C6">
          <w:rPr>
            <w:rStyle w:val="Hyperlink"/>
            <w:shd w:val="clear" w:color="auto" w:fill="FFFFFF"/>
          </w:rPr>
          <w:t xml:space="preserve">Batch diagnostic </w:t>
        </w:r>
        <w:commentRangeStart w:id="136"/>
        <w:commentRangeStart w:id="137"/>
        <w:r w:rsidRPr="003001C6">
          <w:rPr>
            <w:rStyle w:val="Hyperlink"/>
            <w:shd w:val="clear" w:color="auto" w:fill="FFFFFF"/>
          </w:rPr>
          <w:t>logs</w:t>
        </w:r>
        <w:commentRangeEnd w:id="136"/>
        <w:r w:rsidR="00E84A30" w:rsidRPr="003001C6">
          <w:rPr>
            <w:rStyle w:val="Hyperlink"/>
            <w:sz w:val="16"/>
            <w:szCs w:val="16"/>
          </w:rPr>
          <w:commentReference w:id="136"/>
        </w:r>
        <w:commentRangeEnd w:id="137"/>
        <w:r w:rsidR="003001C6">
          <w:rPr>
            <w:rStyle w:val="CommentReference"/>
          </w:rPr>
          <w:commentReference w:id="137"/>
        </w:r>
      </w:hyperlink>
      <w:r w:rsidRPr="00D5480C">
        <w:rPr>
          <w:shd w:val="clear" w:color="auto" w:fill="FFFFFF"/>
        </w:rPr>
        <w:t>.</w:t>
      </w:r>
    </w:p>
    <w:p w14:paraId="1BAE4094" w14:textId="5D66C2F2" w:rsidR="00A71135" w:rsidRPr="006F16C2" w:rsidRDefault="001D6E35" w:rsidP="00841D4F">
      <w:pPr>
        <w:rPr>
          <w:b/>
          <w:shd w:val="clear" w:color="auto" w:fill="FFFFFF"/>
        </w:rPr>
      </w:pPr>
      <w:hyperlink r:id="rId81" w:history="1">
        <w:r w:rsidR="00A71135" w:rsidRPr="006F16C2">
          <w:rPr>
            <w:rStyle w:val="Hyperlink"/>
            <w:b/>
          </w:rPr>
          <w:t>Getting Batch diagnostic log</w:t>
        </w:r>
      </w:hyperlink>
    </w:p>
    <w:p w14:paraId="06F01FF9" w14:textId="6EA3D2AC" w:rsidR="00A71135" w:rsidRPr="00A71135" w:rsidRDefault="00A71135" w:rsidP="00841D4F">
      <w:pPr>
        <w:rPr>
          <w:shd w:val="clear" w:color="auto" w:fill="FFFFFF"/>
        </w:rPr>
      </w:pPr>
      <w:r w:rsidRPr="006F16C2">
        <w:rPr>
          <w:rFonts w:cs="Segoe UI"/>
          <w:color w:val="222222"/>
          <w:shd w:val="clear" w:color="auto" w:fill="FFFFFF"/>
        </w:rPr>
        <w:t>To persist Batch diagnostic logs, you must create an Azure Storage account where Azure will store the logs. You specify this Storage account when you</w:t>
      </w:r>
      <w:r w:rsidRPr="006F16C2">
        <w:rPr>
          <w:rStyle w:val="apple-converted-space"/>
          <w:rFonts w:cs="Segoe UI"/>
          <w:color w:val="222222"/>
          <w:shd w:val="clear" w:color="auto" w:fill="FFFFFF"/>
        </w:rPr>
        <w:t> </w:t>
      </w:r>
      <w:hyperlink r:id="rId82" w:anchor="enable-diagnostic-logging" w:history="1">
        <w:r w:rsidRPr="006F16C2">
          <w:rPr>
            <w:rStyle w:val="Hyperlink"/>
            <w:rFonts w:cs="Segoe UI"/>
            <w:color w:val="007BB8"/>
            <w:shd w:val="clear" w:color="auto" w:fill="FFFFFF"/>
          </w:rPr>
          <w:t>enable diagnostic logging</w:t>
        </w:r>
      </w:hyperlink>
      <w:r w:rsidRPr="006F16C2">
        <w:rPr>
          <w:rStyle w:val="apple-converted-space"/>
          <w:rFonts w:cs="Segoe UI"/>
          <w:color w:val="222222"/>
          <w:shd w:val="clear" w:color="auto" w:fill="FFFFFF"/>
        </w:rPr>
        <w:t> </w:t>
      </w:r>
      <w:r w:rsidRPr="006F16C2">
        <w:rPr>
          <w:rFonts w:cs="Segoe UI"/>
          <w:color w:val="222222"/>
          <w:shd w:val="clear" w:color="auto" w:fill="FFFFFF"/>
        </w:rPr>
        <w:t>for your Batch account</w:t>
      </w:r>
    </w:p>
    <w:p w14:paraId="225AADD9" w14:textId="699BCFBC" w:rsidR="00231CA8" w:rsidRPr="00D5480C" w:rsidRDefault="0020689E" w:rsidP="0020689E">
      <w:pPr>
        <w:pStyle w:val="Heading4"/>
      </w:pPr>
      <w:bookmarkStart w:id="138" w:name="_Toc474923275"/>
      <w:r>
        <w:t>3.3.2.6</w:t>
      </w:r>
      <w:r w:rsidR="00231CA8" w:rsidRPr="00D5480C">
        <w:t xml:space="preserve"> Service Logs</w:t>
      </w:r>
      <w:bookmarkEnd w:id="138"/>
    </w:p>
    <w:p w14:paraId="0BCC3341" w14:textId="004B3E0C" w:rsidR="00231CA8" w:rsidRPr="00D5480C" w:rsidRDefault="00231CA8" w:rsidP="0020689E">
      <w:r w:rsidRPr="00D5480C">
        <w:t>Azure Batch Service Logs contain events emitted by the Azure Batch service during the lifetime of a Batch resource like a pool or task. Each event emitted by Batch is stored in the specified Storage account in JSON format. The Batch service currently emits the following Service Log events</w:t>
      </w:r>
      <w:r w:rsidR="00833E61">
        <w:t>:</w:t>
      </w:r>
    </w:p>
    <w:p w14:paraId="33D6FACA" w14:textId="77777777" w:rsidR="00231CA8" w:rsidRPr="00D5480C" w:rsidRDefault="00231CA8" w:rsidP="0020689E">
      <w:pPr>
        <w:pStyle w:val="ListParagraph"/>
        <w:rPr>
          <w:rFonts w:cstheme="minorHAnsi"/>
        </w:rPr>
      </w:pPr>
      <w:commentRangeStart w:id="139"/>
      <w:commentRangeStart w:id="140"/>
      <w:r w:rsidRPr="00D5480C">
        <w:rPr>
          <w:rFonts w:cstheme="minorHAnsi"/>
          <w:color w:val="222222"/>
        </w:rPr>
        <w:t>Pool</w:t>
      </w:r>
      <w:commentRangeEnd w:id="139"/>
      <w:r w:rsidR="00966021">
        <w:rPr>
          <w:rStyle w:val="CommentReference"/>
          <w:lang w:val="en-US"/>
        </w:rPr>
        <w:commentReference w:id="139"/>
      </w:r>
      <w:commentRangeEnd w:id="140"/>
      <w:r w:rsidR="00833E61">
        <w:rPr>
          <w:rStyle w:val="CommentReference"/>
          <w:lang w:val="en-US"/>
        </w:rPr>
        <w:commentReference w:id="140"/>
      </w:r>
      <w:r w:rsidRPr="00D5480C">
        <w:rPr>
          <w:rFonts w:cstheme="minorHAnsi"/>
          <w:color w:val="222222"/>
        </w:rPr>
        <w:t xml:space="preserve"> Create, </w:t>
      </w:r>
      <w:hyperlink r:id="rId83" w:history="1">
        <w:r w:rsidRPr="00D5480C">
          <w:rPr>
            <w:rFonts w:cstheme="minorHAnsi"/>
            <w:color w:val="222222"/>
          </w:rPr>
          <w:t>Pool delete start</w:t>
        </w:r>
      </w:hyperlink>
      <w:r w:rsidRPr="00D5480C">
        <w:rPr>
          <w:rFonts w:cstheme="minorHAnsi"/>
          <w:color w:val="222222"/>
        </w:rPr>
        <w:t xml:space="preserve">, </w:t>
      </w:r>
      <w:hyperlink r:id="rId84" w:history="1">
        <w:r w:rsidRPr="00D5480C">
          <w:rPr>
            <w:rFonts w:cstheme="minorHAnsi"/>
            <w:color w:val="222222"/>
          </w:rPr>
          <w:t>Pool delete complete</w:t>
        </w:r>
      </w:hyperlink>
      <w:r w:rsidRPr="00D5480C">
        <w:rPr>
          <w:rFonts w:cstheme="minorHAnsi"/>
          <w:color w:val="222222"/>
        </w:rPr>
        <w:t xml:space="preserve">, </w:t>
      </w:r>
      <w:hyperlink r:id="rId85" w:history="1">
        <w:r w:rsidRPr="00D5480C">
          <w:rPr>
            <w:rFonts w:cstheme="minorHAnsi"/>
            <w:color w:val="222222"/>
          </w:rPr>
          <w:t>Pool resize start</w:t>
        </w:r>
      </w:hyperlink>
      <w:r w:rsidRPr="00D5480C">
        <w:rPr>
          <w:rFonts w:cstheme="minorHAnsi"/>
          <w:color w:val="222222"/>
        </w:rPr>
        <w:t xml:space="preserve">, </w:t>
      </w:r>
      <w:hyperlink r:id="rId86" w:history="1">
        <w:r w:rsidRPr="00D5480C">
          <w:rPr>
            <w:rFonts w:cstheme="minorHAnsi"/>
            <w:color w:val="222222"/>
          </w:rPr>
          <w:t>Pool resize complete</w:t>
        </w:r>
      </w:hyperlink>
      <w:r w:rsidRPr="00D5480C">
        <w:rPr>
          <w:rFonts w:cstheme="minorHAnsi"/>
          <w:color w:val="222222"/>
        </w:rPr>
        <w:t xml:space="preserve">, </w:t>
      </w:r>
      <w:hyperlink r:id="rId87" w:history="1">
        <w:r w:rsidRPr="00D5480C">
          <w:rPr>
            <w:rFonts w:cstheme="minorHAnsi"/>
            <w:color w:val="222222"/>
          </w:rPr>
          <w:t>Task start</w:t>
        </w:r>
      </w:hyperlink>
      <w:r w:rsidRPr="00D5480C">
        <w:rPr>
          <w:rFonts w:cstheme="minorHAnsi"/>
          <w:color w:val="222222"/>
        </w:rPr>
        <w:t xml:space="preserve">, </w:t>
      </w:r>
      <w:hyperlink r:id="rId88" w:history="1">
        <w:r w:rsidRPr="00D5480C">
          <w:rPr>
            <w:rFonts w:cstheme="minorHAnsi"/>
            <w:color w:val="222222"/>
          </w:rPr>
          <w:t>Task complete</w:t>
        </w:r>
      </w:hyperlink>
      <w:r w:rsidRPr="00D5480C">
        <w:rPr>
          <w:rFonts w:cstheme="minorHAnsi"/>
          <w:color w:val="222222"/>
        </w:rPr>
        <w:t xml:space="preserve">, </w:t>
      </w:r>
      <w:hyperlink r:id="rId89" w:history="1">
        <w:r w:rsidRPr="00D5480C">
          <w:rPr>
            <w:rFonts w:cstheme="minorHAnsi"/>
            <w:color w:val="222222"/>
          </w:rPr>
          <w:t>Task fail</w:t>
        </w:r>
      </w:hyperlink>
    </w:p>
    <w:p w14:paraId="4CD635FF" w14:textId="2BF098B9" w:rsidR="00231CA8" w:rsidRDefault="009D227E" w:rsidP="0020689E">
      <w:pPr>
        <w:pStyle w:val="Heading3"/>
      </w:pPr>
      <w:bookmarkStart w:id="141" w:name="_Toc474923276"/>
      <w:r w:rsidRPr="0020689E">
        <w:t>3.3.3</w:t>
      </w:r>
      <w:r w:rsidR="00231CA8" w:rsidRPr="0020689E">
        <w:t xml:space="preserve"> Networking Logs</w:t>
      </w:r>
      <w:bookmarkEnd w:id="141"/>
    </w:p>
    <w:tbl>
      <w:tblPr>
        <w:tblStyle w:val="TableGrid"/>
        <w:tblW w:w="10420" w:type="dxa"/>
        <w:tblLayout w:type="fixed"/>
        <w:tblLook w:val="04A0" w:firstRow="1" w:lastRow="0" w:firstColumn="1" w:lastColumn="0" w:noHBand="0" w:noVBand="1"/>
      </w:tblPr>
      <w:tblGrid>
        <w:gridCol w:w="2605"/>
        <w:gridCol w:w="2605"/>
        <w:gridCol w:w="2605"/>
        <w:gridCol w:w="2605"/>
      </w:tblGrid>
      <w:tr w:rsidR="00231CA8" w:rsidRPr="00135055" w14:paraId="39D5F186" w14:textId="77777777" w:rsidTr="009E1100">
        <w:trPr>
          <w:trHeight w:val="603"/>
        </w:trPr>
        <w:tc>
          <w:tcPr>
            <w:tcW w:w="2605" w:type="dxa"/>
          </w:tcPr>
          <w:p w14:paraId="50E25359" w14:textId="77777777" w:rsidR="00231CA8" w:rsidRDefault="00231CA8" w:rsidP="009E1100">
            <w:r w:rsidRPr="00D5480C">
              <w:rPr>
                <w:rFonts w:cstheme="minorHAnsi"/>
              </w:rPr>
              <w:t>Networking Logs</w:t>
            </w:r>
          </w:p>
        </w:tc>
        <w:tc>
          <w:tcPr>
            <w:tcW w:w="2605" w:type="dxa"/>
          </w:tcPr>
          <w:p w14:paraId="15A463C3" w14:textId="77777777" w:rsidR="00231CA8" w:rsidRDefault="001D6E35" w:rsidP="009E1100">
            <w:hyperlink r:id="rId90" w:history="1">
              <w:r w:rsidR="00231CA8" w:rsidRPr="004B01F9">
                <w:rPr>
                  <w:rStyle w:val="Hyperlink"/>
                  <w:rFonts w:cstheme="minorHAnsi"/>
                </w:rPr>
                <w:t>Azure Application Gateways</w:t>
              </w:r>
            </w:hyperlink>
          </w:p>
        </w:tc>
        <w:tc>
          <w:tcPr>
            <w:tcW w:w="2605" w:type="dxa"/>
          </w:tcPr>
          <w:p w14:paraId="5E93EEEE" w14:textId="77777777" w:rsidR="00231CA8" w:rsidRDefault="001D6E35" w:rsidP="009E1100">
            <w:pPr>
              <w:rPr>
                <w:rFonts w:cstheme="minorHAnsi"/>
              </w:rPr>
            </w:pPr>
            <w:hyperlink r:id="rId91" w:history="1">
              <w:r w:rsidR="00231CA8" w:rsidRPr="004B01F9">
                <w:rPr>
                  <w:rStyle w:val="Hyperlink"/>
                  <w:rFonts w:cstheme="minorHAnsi"/>
                </w:rPr>
                <w:t>Azure Load Balancer</w:t>
              </w:r>
            </w:hyperlink>
          </w:p>
        </w:tc>
        <w:tc>
          <w:tcPr>
            <w:tcW w:w="2605" w:type="dxa"/>
          </w:tcPr>
          <w:p w14:paraId="6C41F80D" w14:textId="77777777" w:rsidR="00231CA8" w:rsidRDefault="00231CA8" w:rsidP="009E1100">
            <w:pPr>
              <w:rPr>
                <w:rFonts w:cstheme="minorHAnsi"/>
              </w:rPr>
            </w:pPr>
            <w:r w:rsidRPr="00D5480C">
              <w:rPr>
                <w:rFonts w:cstheme="minorHAnsi"/>
              </w:rPr>
              <w:t>Azure Network Security Group</w:t>
            </w:r>
          </w:p>
        </w:tc>
      </w:tr>
    </w:tbl>
    <w:p w14:paraId="5F9F839C" w14:textId="77777777" w:rsidR="00231CA8" w:rsidRDefault="00231CA8" w:rsidP="00231CA8"/>
    <w:p w14:paraId="0588E106" w14:textId="6197F9B2" w:rsidR="00231CA8" w:rsidRPr="00D5480C" w:rsidRDefault="00DC60BC" w:rsidP="00231CA8">
      <w:pPr>
        <w:rPr>
          <w:rFonts w:cstheme="minorHAnsi"/>
        </w:rPr>
      </w:pPr>
      <w:r>
        <w:rPr>
          <w:rFonts w:cstheme="minorHAnsi"/>
        </w:rPr>
        <w:t>The n</w:t>
      </w:r>
      <w:r w:rsidR="00231CA8" w:rsidRPr="00D5480C">
        <w:rPr>
          <w:rFonts w:cstheme="minorHAnsi"/>
        </w:rPr>
        <w:t xml:space="preserve">etworking layer contains log </w:t>
      </w:r>
      <w:proofErr w:type="spellStart"/>
      <w:r w:rsidR="0032655E">
        <w:rPr>
          <w:rFonts w:cstheme="minorHAnsi"/>
        </w:rPr>
        <w:t>s</w:t>
      </w:r>
      <w:r w:rsidR="00231CA8" w:rsidRPr="00D5480C">
        <w:rPr>
          <w:rFonts w:cstheme="minorHAnsi"/>
        </w:rPr>
        <w:t>about</w:t>
      </w:r>
      <w:proofErr w:type="spellEnd"/>
      <w:r w:rsidR="00231CA8" w:rsidRPr="00D5480C">
        <w:rPr>
          <w:rFonts w:cstheme="minorHAnsi"/>
        </w:rPr>
        <w:t xml:space="preserve"> various services like Application Gateways, Load balancer and network security group.</w:t>
      </w:r>
    </w:p>
    <w:p w14:paraId="6F2D657D" w14:textId="77777777" w:rsidR="00231CA8" w:rsidRPr="00D5480C" w:rsidRDefault="00231CA8" w:rsidP="00231CA8">
      <w:pPr>
        <w:jc w:val="center"/>
        <w:rPr>
          <w:rFonts w:cstheme="minorHAnsi"/>
          <w:noProof/>
        </w:rPr>
      </w:pPr>
      <w:r w:rsidRPr="002E6097">
        <w:rPr>
          <w:noProof/>
          <w:lang w:val="en-GB" w:eastAsia="en-GB"/>
        </w:rPr>
        <w:lastRenderedPageBreak/>
        <mc:AlternateContent>
          <mc:Choice Requires="wps">
            <w:drawing>
              <wp:anchor distT="0" distB="0" distL="114300" distR="114300" simplePos="0" relativeHeight="251685888" behindDoc="0" locked="0" layoutInCell="1" allowOverlap="1" wp14:anchorId="4F4A572A" wp14:editId="71FEC3B1">
                <wp:simplePos x="0" y="0"/>
                <wp:positionH relativeFrom="margin">
                  <wp:align>center</wp:align>
                </wp:positionH>
                <wp:positionV relativeFrom="paragraph">
                  <wp:posOffset>0</wp:posOffset>
                </wp:positionV>
                <wp:extent cx="2851150" cy="152400"/>
                <wp:effectExtent l="0" t="0" r="6350" b="0"/>
                <wp:wrapSquare wrapText="bothSides"/>
                <wp:docPr id="15" name="Text Box 15"/>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0EE698BF" w14:textId="77777777" w:rsidR="00F70C8C" w:rsidRPr="006A6EF0" w:rsidRDefault="00F70C8C" w:rsidP="00231CA8">
                            <w:pPr>
                              <w:pStyle w:val="Caption"/>
                              <w:jc w:val="center"/>
                              <w:rPr>
                                <w:noProof/>
                              </w:rPr>
                            </w:pPr>
                            <w:r>
                              <w:t>Figure 7 Network Service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A572A" id="Text Box 15" o:spid="_x0000_s1034" type="#_x0000_t202" style="position:absolute;left:0;text-align:left;margin-left:0;margin-top:0;width:224.5pt;height:1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" stroked="f">
                <v:textbox inset="0,0,0,0">
                  <w:txbxContent>
                    <w:p w14:paraId="0EE698BF" w14:textId="77777777" w:rsidR="00F70C8C" w:rsidRPr="006A6EF0" w:rsidRDefault="00F70C8C" w:rsidP="00231CA8">
                      <w:pPr>
                        <w:pStyle w:val="Caption"/>
                        <w:jc w:val="center"/>
                        <w:rPr>
                          <w:noProof/>
                        </w:rPr>
                      </w:pPr>
                      <w:r>
                        <w:t>Figure 7 Network Service Logs</w:t>
                      </w:r>
                    </w:p>
                  </w:txbxContent>
                </v:textbox>
                <w10:wrap type="square" anchorx="margin"/>
              </v:shape>
            </w:pict>
          </mc:Fallback>
        </mc:AlternateContent>
      </w:r>
      <w:commentRangeStart w:id="142"/>
      <w:commentRangeStart w:id="143"/>
      <w:r w:rsidRPr="00D5480C">
        <w:rPr>
          <w:rFonts w:cstheme="minorHAnsi"/>
          <w:noProof/>
          <w:lang w:val="en-GB" w:eastAsia="en-GB"/>
        </w:rPr>
        <w:drawing>
          <wp:inline distT="0" distB="0" distL="0" distR="0" wp14:anchorId="55A64A8C" wp14:editId="6786B067">
            <wp:extent cx="4029075" cy="3166440"/>
            <wp:effectExtent l="19050" t="19050" r="952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39743" cy="3174824"/>
                    </a:xfrm>
                    <a:prstGeom prst="rect">
                      <a:avLst/>
                    </a:prstGeom>
                    <a:noFill/>
                    <a:ln w="25400">
                      <a:solidFill>
                        <a:srgbClr val="002060"/>
                      </a:solidFill>
                    </a:ln>
                  </pic:spPr>
                </pic:pic>
              </a:graphicData>
            </a:graphic>
          </wp:inline>
        </w:drawing>
      </w:r>
      <w:commentRangeEnd w:id="142"/>
      <w:r w:rsidR="0032655E">
        <w:rPr>
          <w:rStyle w:val="CommentReference"/>
        </w:rPr>
        <w:commentReference w:id="142"/>
      </w:r>
      <w:commentRangeEnd w:id="143"/>
      <w:r w:rsidR="00955702">
        <w:rPr>
          <w:rStyle w:val="CommentReference"/>
        </w:rPr>
        <w:commentReference w:id="143"/>
      </w:r>
    </w:p>
    <w:p w14:paraId="763857F6" w14:textId="77777777" w:rsidR="00D6401D" w:rsidRDefault="00D6401D" w:rsidP="00CF3113">
      <w:pPr>
        <w:rPr>
          <w:rFonts w:cstheme="minorHAnsi"/>
          <w:noProof/>
        </w:rPr>
      </w:pPr>
    </w:p>
    <w:p w14:paraId="53358521" w14:textId="756D566D" w:rsidR="00231CA8" w:rsidRDefault="00D6401D" w:rsidP="00C56D1A">
      <w:pPr>
        <w:pStyle w:val="Heading4"/>
      </w:pPr>
      <w:bookmarkStart w:id="144" w:name="_Toc474923277"/>
      <w:r w:rsidRPr="00C56D1A">
        <w:t>3.3.3.1</w:t>
      </w:r>
      <w:r w:rsidR="00231CA8" w:rsidRPr="00C56D1A">
        <w:t xml:space="preserve"> </w:t>
      </w:r>
      <w:hyperlink r:id="rId93" w:history="1">
        <w:r w:rsidR="00231CA8" w:rsidRPr="00C3194A">
          <w:rPr>
            <w:rStyle w:val="Hyperlink"/>
          </w:rPr>
          <w:t xml:space="preserve">Azure Application </w:t>
        </w:r>
        <w:commentRangeStart w:id="145"/>
        <w:commentRangeStart w:id="146"/>
        <w:r w:rsidR="00231CA8" w:rsidRPr="00C3194A">
          <w:rPr>
            <w:rStyle w:val="Hyperlink"/>
          </w:rPr>
          <w:t>Gateways</w:t>
        </w:r>
        <w:bookmarkEnd w:id="144"/>
        <w:commentRangeEnd w:id="145"/>
        <w:r w:rsidR="00CD5848" w:rsidRPr="00C3194A">
          <w:rPr>
            <w:rStyle w:val="Hyperlink"/>
            <w:rFonts w:asciiTheme="minorHAnsi" w:eastAsiaTheme="minorHAnsi" w:hAnsiTheme="minorHAnsi" w:cstheme="minorBidi"/>
            <w:i w:val="0"/>
            <w:sz w:val="16"/>
            <w:szCs w:val="16"/>
            <w:lang w:val="en-US"/>
          </w:rPr>
          <w:commentReference w:id="145"/>
        </w:r>
        <w:commentRangeEnd w:id="146"/>
        <w:r w:rsidR="00C3194A">
          <w:rPr>
            <w:rStyle w:val="CommentReference"/>
            <w:rFonts w:asciiTheme="minorHAnsi" w:eastAsiaTheme="minorHAnsi" w:hAnsiTheme="minorHAnsi" w:cstheme="minorBidi"/>
            <w:i w:val="0"/>
            <w:color w:val="auto"/>
            <w:lang w:val="en-US"/>
          </w:rPr>
          <w:commentReference w:id="146"/>
        </w:r>
      </w:hyperlink>
    </w:p>
    <w:p w14:paraId="7E9991A0" w14:textId="4AD8C57D" w:rsidR="00C3194A" w:rsidRPr="006F16C2" w:rsidRDefault="00C3194A" w:rsidP="006F16C2">
      <w:r>
        <w:rPr>
          <w:rFonts w:cs="Segoe UI"/>
          <w:color w:val="222222"/>
          <w:shd w:val="clear" w:color="auto" w:fill="FFFFFF"/>
        </w:rPr>
        <w:t>It</w:t>
      </w:r>
      <w:r w:rsidRPr="006F16C2">
        <w:rPr>
          <w:rFonts w:cs="Segoe UI"/>
          <w:color w:val="222222"/>
          <w:shd w:val="clear" w:color="auto" w:fill="FFFFFF"/>
        </w:rPr>
        <w:t xml:space="preserve"> provides Application Delivery Controller (ADC) as a service, offering various layer 7 load balancing capabilities for your application. It allows customers to optimize web farm productivity by offloading CPU intensive SSL termination to the Application Gateway.</w:t>
      </w:r>
    </w:p>
    <w:p w14:paraId="5BD2DEAA" w14:textId="569697E4" w:rsidR="001B04B7" w:rsidRPr="006F16C2" w:rsidRDefault="00533CC0" w:rsidP="00D43B01">
      <w:pPr>
        <w:pStyle w:val="ListParagraph"/>
      </w:pPr>
      <w:commentRangeStart w:id="147"/>
      <w:commentRangeStart w:id="148"/>
      <w:r w:rsidRPr="001B04B7">
        <w:rPr>
          <w:b/>
        </w:rPr>
        <w:t>Activity</w:t>
      </w:r>
      <w:commentRangeEnd w:id="147"/>
      <w:r w:rsidR="00431A8F" w:rsidRPr="006F16C2">
        <w:rPr>
          <w:rStyle w:val="CommentReference"/>
          <w:sz w:val="22"/>
          <w:szCs w:val="22"/>
          <w:lang w:val="en-US"/>
        </w:rPr>
        <w:commentReference w:id="147"/>
      </w:r>
      <w:commentRangeEnd w:id="148"/>
      <w:r w:rsidR="004A0880">
        <w:rPr>
          <w:rStyle w:val="CommentReference"/>
          <w:lang w:val="en-US"/>
        </w:rPr>
        <w:commentReference w:id="148"/>
      </w:r>
      <w:r w:rsidRPr="001B04B7">
        <w:rPr>
          <w:b/>
        </w:rPr>
        <w:t xml:space="preserve"> L</w:t>
      </w:r>
      <w:r w:rsidR="00231CA8" w:rsidRPr="001B04B7">
        <w:rPr>
          <w:b/>
        </w:rPr>
        <w:t>og</w:t>
      </w:r>
      <w:r w:rsidR="00231CA8" w:rsidRPr="001B04B7">
        <w:t xml:space="preserve"> -</w:t>
      </w:r>
      <w:r w:rsidR="001B04B7" w:rsidRPr="006F16C2">
        <w:rPr>
          <w:rFonts w:cs="Segoe UI"/>
          <w:color w:val="222222"/>
          <w:shd w:val="clear" w:color="auto" w:fill="FFFFFF"/>
        </w:rPr>
        <w:t xml:space="preserve"> The</w:t>
      </w:r>
      <w:r w:rsidR="001B04B7" w:rsidRPr="006F16C2">
        <w:rPr>
          <w:rStyle w:val="apple-converted-space"/>
          <w:rFonts w:cs="Segoe UI"/>
          <w:color w:val="222222"/>
          <w:shd w:val="clear" w:color="auto" w:fill="FFFFFF"/>
        </w:rPr>
        <w:t> </w:t>
      </w:r>
      <w:hyperlink r:id="rId94" w:history="1">
        <w:r w:rsidR="001B04B7" w:rsidRPr="006F16C2">
          <w:rPr>
            <w:rStyle w:val="Hyperlink"/>
          </w:rPr>
          <w:t>Azure Activity Log</w:t>
        </w:r>
      </w:hyperlink>
      <w:r w:rsidR="001B04B7" w:rsidRPr="006F16C2">
        <w:rPr>
          <w:rStyle w:val="apple-converted-space"/>
          <w:rFonts w:cs="Segoe UI"/>
          <w:color w:val="222222"/>
          <w:shd w:val="clear" w:color="auto" w:fill="FFFFFF"/>
        </w:rPr>
        <w:t> </w:t>
      </w:r>
      <w:r w:rsidR="001B04B7" w:rsidRPr="006F16C2">
        <w:rPr>
          <w:rFonts w:cs="Segoe UI"/>
          <w:color w:val="222222"/>
          <w:shd w:val="clear" w:color="auto" w:fill="FFFFFF"/>
        </w:rPr>
        <w:t>is a log that provides insight into the operations that were performed on resources in your subscription. The Activity Log was previously known as “Audit Logs” or “Operational Logs”.</w:t>
      </w:r>
    </w:p>
    <w:p w14:paraId="47413507" w14:textId="1E53095E" w:rsidR="00231CA8" w:rsidRPr="00D43B01" w:rsidRDefault="00231CA8" w:rsidP="006F16C2">
      <w:pPr>
        <w:pStyle w:val="ListParagraph"/>
        <w:numPr>
          <w:ilvl w:val="0"/>
          <w:numId w:val="0"/>
        </w:numPr>
        <w:ind w:left="1440"/>
      </w:pPr>
      <w:r w:rsidRPr="001B04B7">
        <w:t>You can use </w:t>
      </w:r>
      <w:hyperlink r:id="rId95" w:history="1">
        <w:r w:rsidRPr="001B04B7">
          <w:t>Azure Activity Log</w:t>
        </w:r>
      </w:hyperlink>
      <w:r w:rsidRPr="001B04B7">
        <w:t> (formerly known as Operational Logs and Audit Logs) to view all operations being submitted to your Azure subscription, and their status</w:t>
      </w:r>
      <w:r w:rsidRPr="00D43B01">
        <w:t xml:space="preserve">. </w:t>
      </w:r>
    </w:p>
    <w:p w14:paraId="2B9C38EB" w14:textId="729B2BFE" w:rsidR="00231CA8" w:rsidRPr="00D43B01" w:rsidRDefault="00533CC0" w:rsidP="00D43B01">
      <w:pPr>
        <w:pStyle w:val="ListParagraph"/>
      </w:pPr>
      <w:r>
        <w:rPr>
          <w:b/>
        </w:rPr>
        <w:t>Access L</w:t>
      </w:r>
      <w:r w:rsidR="00231CA8" w:rsidRPr="00D43B01">
        <w:rPr>
          <w:b/>
        </w:rPr>
        <w:t>ogs</w:t>
      </w:r>
      <w:r w:rsidR="00231CA8" w:rsidRPr="00D43B01">
        <w:t xml:space="preserve"> - You can use this log to view application gateway access pattern and </w:t>
      </w:r>
      <w:r w:rsidR="000F4770" w:rsidRPr="00D43B01">
        <w:t>analyse</w:t>
      </w:r>
      <w:r w:rsidR="00231CA8" w:rsidRPr="00D43B01">
        <w:t xml:space="preserve"> important information including caller's IP, URL requested, response latency, return code, bytes in and out. Access log is collected every 300 seconds. </w:t>
      </w:r>
    </w:p>
    <w:p w14:paraId="23404E03" w14:textId="42659588" w:rsidR="00231CA8" w:rsidRPr="00D43B01" w:rsidRDefault="00533CC0" w:rsidP="00533CC0">
      <w:pPr>
        <w:pStyle w:val="ListParagraph"/>
      </w:pPr>
      <w:r>
        <w:rPr>
          <w:b/>
        </w:rPr>
        <w:t>Performance L</w:t>
      </w:r>
      <w:r w:rsidR="00231CA8" w:rsidRPr="00D43B01">
        <w:rPr>
          <w:b/>
        </w:rPr>
        <w:t>ogs</w:t>
      </w:r>
      <w:r w:rsidR="00231CA8" w:rsidRPr="00D43B01">
        <w:t xml:space="preserve"> - You can use this log to view how application gateway instances are performing. This log captures performance information on per instance basis including total request served, throughput in bytes, total requests served, failed request count, healthy and unhealthy back-end instance count. </w:t>
      </w:r>
    </w:p>
    <w:p w14:paraId="74FD9D3B" w14:textId="104A04C8" w:rsidR="00231CA8" w:rsidRPr="00D43B01" w:rsidRDefault="00533CC0" w:rsidP="00D43B01">
      <w:pPr>
        <w:pStyle w:val="ListParagraph"/>
      </w:pPr>
      <w:r>
        <w:rPr>
          <w:b/>
        </w:rPr>
        <w:t>Firewall L</w:t>
      </w:r>
      <w:r w:rsidR="00231CA8" w:rsidRPr="00D43B01">
        <w:rPr>
          <w:b/>
        </w:rPr>
        <w:t>ogs</w:t>
      </w:r>
      <w:r w:rsidR="00231CA8" w:rsidRPr="00D43B01">
        <w:t xml:space="preserve"> - You can use this log to view the requests that are logged through either detection or prevention mode of an application gateway that is configured with web application firewall.</w:t>
      </w:r>
    </w:p>
    <w:p w14:paraId="4085DFF6" w14:textId="5F46D0C9" w:rsidR="00231CA8" w:rsidRDefault="00F139A6" w:rsidP="00533CC0">
      <w:pPr>
        <w:pStyle w:val="Heading4"/>
      </w:pPr>
      <w:bookmarkStart w:id="149" w:name="_Toc474923278"/>
      <w:r w:rsidRPr="00533CC0">
        <w:lastRenderedPageBreak/>
        <w:t>3.3.3.2</w:t>
      </w:r>
      <w:r w:rsidR="00231CA8" w:rsidRPr="00533CC0">
        <w:t xml:space="preserve"> </w:t>
      </w:r>
      <w:hyperlink r:id="rId96" w:history="1">
        <w:r w:rsidR="00231CA8" w:rsidRPr="008721F0">
          <w:rPr>
            <w:rStyle w:val="Hyperlink"/>
          </w:rPr>
          <w:t xml:space="preserve">Azure Load </w:t>
        </w:r>
        <w:commentRangeStart w:id="150"/>
        <w:commentRangeStart w:id="151"/>
        <w:r w:rsidR="00231CA8" w:rsidRPr="008721F0">
          <w:rPr>
            <w:rStyle w:val="Hyperlink"/>
          </w:rPr>
          <w:t>Balancer</w:t>
        </w:r>
        <w:bookmarkEnd w:id="149"/>
        <w:commentRangeEnd w:id="150"/>
        <w:r w:rsidR="00890431" w:rsidRPr="008721F0">
          <w:rPr>
            <w:rStyle w:val="Hyperlink"/>
            <w:rFonts w:asciiTheme="minorHAnsi" w:eastAsiaTheme="minorHAnsi" w:hAnsiTheme="minorHAnsi" w:cstheme="minorBidi"/>
            <w:i w:val="0"/>
            <w:sz w:val="16"/>
            <w:szCs w:val="16"/>
            <w:lang w:val="en-US"/>
          </w:rPr>
          <w:commentReference w:id="150"/>
        </w:r>
        <w:commentRangeEnd w:id="151"/>
        <w:r w:rsidR="008721F0">
          <w:rPr>
            <w:rStyle w:val="CommentReference"/>
            <w:rFonts w:asciiTheme="minorHAnsi" w:eastAsiaTheme="minorHAnsi" w:hAnsiTheme="minorHAnsi" w:cstheme="minorBidi"/>
            <w:i w:val="0"/>
            <w:color w:val="auto"/>
            <w:lang w:val="en-US"/>
          </w:rPr>
          <w:commentReference w:id="151"/>
        </w:r>
      </w:hyperlink>
    </w:p>
    <w:p w14:paraId="317BC756" w14:textId="71861FC8" w:rsidR="00CD5E4B" w:rsidRPr="006F16C2" w:rsidRDefault="00057BB2" w:rsidP="006F16C2">
      <w:r w:rsidRPr="006F16C2">
        <w:rPr>
          <w:rFonts w:cs="Segoe UI"/>
          <w:color w:val="222222"/>
          <w:shd w:val="clear" w:color="auto" w:fill="FFFFFF"/>
        </w:rPr>
        <w:t>It</w:t>
      </w:r>
      <w:r w:rsidR="00CD5E4B" w:rsidRPr="006F16C2">
        <w:rPr>
          <w:rFonts w:cs="Segoe UI"/>
          <w:color w:val="222222"/>
          <w:shd w:val="clear" w:color="auto" w:fill="FFFFFF"/>
        </w:rPr>
        <w:t xml:space="preserve"> delivers high availability and network performance to your applications. It is a Layer 4 (TCP, UDP) load balancer that distributes incoming traffic among healthy instances of services defined in a load-balanced set.</w:t>
      </w:r>
    </w:p>
    <w:p w14:paraId="6AEDC033" w14:textId="77777777" w:rsidR="00231CA8" w:rsidRPr="00D5480C" w:rsidRDefault="00231CA8" w:rsidP="00533CC0">
      <w:r w:rsidRPr="00D5480C">
        <w:t xml:space="preserve">You can use different types of logs in Azure to manage and troubleshoot load balancers. Some of these logs can be accessed through the portal. All logs can be extracted from an Azure blob storage, and viewed in different tools, such as Excel and </w:t>
      </w:r>
      <w:proofErr w:type="spellStart"/>
      <w:r w:rsidRPr="00D5480C">
        <w:t>PowerBI</w:t>
      </w:r>
      <w:proofErr w:type="spellEnd"/>
      <w:r w:rsidRPr="00D5480C">
        <w:t>. You can learn more about the different types of logs from the list below.</w:t>
      </w:r>
    </w:p>
    <w:p w14:paraId="3DF34A95" w14:textId="6248B91D" w:rsidR="00231CA8" w:rsidRPr="00533CC0" w:rsidRDefault="00533CC0" w:rsidP="00533CC0">
      <w:pPr>
        <w:pStyle w:val="ListParagraph"/>
      </w:pPr>
      <w:r>
        <w:rPr>
          <w:b/>
        </w:rPr>
        <w:t>Audit L</w:t>
      </w:r>
      <w:r w:rsidR="00231CA8" w:rsidRPr="00533CC0">
        <w:rPr>
          <w:b/>
        </w:rPr>
        <w:t>ogs</w:t>
      </w:r>
      <w:r w:rsidR="00231CA8" w:rsidRPr="00533CC0">
        <w:t xml:space="preserve"> -</w:t>
      </w:r>
      <w:r w:rsidR="00231CA8" w:rsidRPr="00533CC0">
        <w:rPr>
          <w:rStyle w:val="apple-converted-space"/>
        </w:rPr>
        <w:t> </w:t>
      </w:r>
      <w:r w:rsidR="00231CA8" w:rsidRPr="00533CC0">
        <w:t>You can use </w:t>
      </w:r>
      <w:hyperlink r:id="rId97" w:history="1">
        <w:r w:rsidR="00231CA8" w:rsidRPr="00533CC0">
          <w:t>Azure Audit Logs</w:t>
        </w:r>
      </w:hyperlink>
      <w:r w:rsidR="00231CA8" w:rsidRPr="00533CC0">
        <w:t> (formerly known as Operational Logs) to view all operations being submitted to your Azure subscription(s), and their status. Audit logs are enabled by default, and can be viewed in the Azure portal.</w:t>
      </w:r>
    </w:p>
    <w:p w14:paraId="3980F8E4" w14:textId="71198D20" w:rsidR="00231CA8" w:rsidRPr="00533CC0" w:rsidRDefault="00533CC0" w:rsidP="00533CC0">
      <w:pPr>
        <w:pStyle w:val="ListParagraph"/>
      </w:pPr>
      <w:r>
        <w:rPr>
          <w:b/>
        </w:rPr>
        <w:t>Alert E</w:t>
      </w:r>
      <w:r w:rsidR="00231CA8" w:rsidRPr="00533CC0">
        <w:rPr>
          <w:b/>
        </w:rPr>
        <w:t>ven</w:t>
      </w:r>
      <w:r>
        <w:rPr>
          <w:b/>
        </w:rPr>
        <w:t>t L</w:t>
      </w:r>
      <w:r w:rsidR="00231CA8" w:rsidRPr="00533CC0">
        <w:rPr>
          <w:b/>
        </w:rPr>
        <w:t>ogs</w:t>
      </w:r>
      <w:r w:rsidR="00231CA8" w:rsidRPr="00533CC0">
        <w:t xml:space="preserve"> -</w:t>
      </w:r>
      <w:r w:rsidR="00231CA8" w:rsidRPr="00533CC0">
        <w:rPr>
          <w:rStyle w:val="apple-converted-space"/>
        </w:rPr>
        <w:t> </w:t>
      </w:r>
      <w:r w:rsidR="00231CA8" w:rsidRPr="00533CC0">
        <w:t>You can use this log to view what alerts for load balancer are raised. The status for the load balancer is collected every five minutes. This log is only written if a load balancer alert event is raised.</w:t>
      </w:r>
    </w:p>
    <w:p w14:paraId="5A44C844" w14:textId="584FD1EC" w:rsidR="00231CA8" w:rsidRPr="00533CC0" w:rsidRDefault="00533CC0" w:rsidP="00231CA8">
      <w:pPr>
        <w:pStyle w:val="ListParagraph"/>
      </w:pPr>
      <w:r>
        <w:rPr>
          <w:b/>
        </w:rPr>
        <w:t>Health Probe L</w:t>
      </w:r>
      <w:r w:rsidR="00231CA8" w:rsidRPr="00533CC0">
        <w:rPr>
          <w:b/>
        </w:rPr>
        <w:t>ogs</w:t>
      </w:r>
      <w:r w:rsidR="00231CA8" w:rsidRPr="00533CC0">
        <w:t xml:space="preserve"> -</w:t>
      </w:r>
      <w:r w:rsidR="00231CA8" w:rsidRPr="00533CC0">
        <w:rPr>
          <w:rStyle w:val="Strong"/>
          <w:b w:val="0"/>
          <w:bCs w:val="0"/>
        </w:rPr>
        <w:t xml:space="preserve"> </w:t>
      </w:r>
      <w:r w:rsidR="00231CA8" w:rsidRPr="00533CC0">
        <w:t>You can use this log to check for probe health check status, how many instances are online in the load balancer back-end and percentage of virtual machines receiving network traffic from the load balancer. This log is written on probe status event change.</w:t>
      </w:r>
    </w:p>
    <w:p w14:paraId="1BC3CCFF" w14:textId="4153C0C0" w:rsidR="00231CA8" w:rsidRPr="00533CC0" w:rsidRDefault="00A5475D" w:rsidP="00533CC0">
      <w:pPr>
        <w:pStyle w:val="Heading4"/>
      </w:pPr>
      <w:bookmarkStart w:id="152" w:name="_Toc474923279"/>
      <w:r w:rsidRPr="00533CC0">
        <w:t>3.3.3.3</w:t>
      </w:r>
      <w:r w:rsidR="00231CA8" w:rsidRPr="00533CC0">
        <w:t xml:space="preserve"> Azure Network Security Group</w:t>
      </w:r>
      <w:bookmarkEnd w:id="152"/>
    </w:p>
    <w:p w14:paraId="419C0284" w14:textId="77777777" w:rsidR="00231CA8" w:rsidRPr="00D5480C" w:rsidRDefault="00231CA8" w:rsidP="00533CC0">
      <w:r w:rsidRPr="00D5480C">
        <w:t>You can use different types of logs in Azure to manage and troubleshoot NSGs. Some of these logs can be accessed through the portal, and all logs can be extracted from an Azure blob storage, and viewed in different tools, such as </w:t>
      </w:r>
      <w:hyperlink r:id="rId98" w:history="1">
        <w:r w:rsidRPr="00D5480C">
          <w:t>Log Analytics</w:t>
        </w:r>
      </w:hyperlink>
      <w:r w:rsidRPr="00D5480C">
        <w:t xml:space="preserve">, Excel and </w:t>
      </w:r>
      <w:proofErr w:type="spellStart"/>
      <w:r w:rsidRPr="00D5480C">
        <w:t>PowerBI</w:t>
      </w:r>
      <w:proofErr w:type="spellEnd"/>
      <w:r w:rsidRPr="00D5480C">
        <w:t>. You can learn more about the different types of logs from the list below.</w:t>
      </w:r>
    </w:p>
    <w:p w14:paraId="19195E6B" w14:textId="1FAFAD1D" w:rsidR="00231CA8" w:rsidRPr="00AD12FC" w:rsidRDefault="00AD12FC" w:rsidP="00AD12FC">
      <w:pPr>
        <w:pStyle w:val="ListParagraph"/>
      </w:pPr>
      <w:r>
        <w:rPr>
          <w:b/>
        </w:rPr>
        <w:t>Audit L</w:t>
      </w:r>
      <w:r w:rsidR="00231CA8" w:rsidRPr="00AD12FC">
        <w:rPr>
          <w:b/>
        </w:rPr>
        <w:t>ogs</w:t>
      </w:r>
      <w:r w:rsidR="00231CA8" w:rsidRPr="00AD12FC">
        <w:t>-</w:t>
      </w:r>
      <w:r w:rsidR="00231CA8" w:rsidRPr="00AD12FC">
        <w:rPr>
          <w:rStyle w:val="apple-converted-space"/>
        </w:rPr>
        <w:t> </w:t>
      </w:r>
      <w:r w:rsidR="00231CA8" w:rsidRPr="00AD12FC">
        <w:t>You can use </w:t>
      </w:r>
      <w:hyperlink r:id="rId99" w:history="1">
        <w:r w:rsidR="00231CA8" w:rsidRPr="00AD12FC">
          <w:t>Azure Audit Logs</w:t>
        </w:r>
      </w:hyperlink>
      <w:r w:rsidR="00231CA8" w:rsidRPr="00AD12FC">
        <w:t> to view all operations being submitted to your Azure subscription(s), and their status.</w:t>
      </w:r>
    </w:p>
    <w:p w14:paraId="7D47E7E3" w14:textId="1297848B" w:rsidR="00231CA8" w:rsidRPr="00AD12FC" w:rsidRDefault="00AD12FC" w:rsidP="00AD12FC">
      <w:pPr>
        <w:pStyle w:val="ListParagraph"/>
      </w:pPr>
      <w:r>
        <w:rPr>
          <w:b/>
        </w:rPr>
        <w:t>Event L</w:t>
      </w:r>
      <w:r w:rsidR="00231CA8" w:rsidRPr="00AD12FC">
        <w:rPr>
          <w:b/>
        </w:rPr>
        <w:t>ogs</w:t>
      </w:r>
      <w:r w:rsidR="00231CA8" w:rsidRPr="00AD12FC">
        <w:t>-</w:t>
      </w:r>
      <w:r w:rsidR="00231CA8" w:rsidRPr="00AD12FC">
        <w:rPr>
          <w:rStyle w:val="apple-converted-space"/>
        </w:rPr>
        <w:t> </w:t>
      </w:r>
      <w:r w:rsidR="00231CA8" w:rsidRPr="00AD12FC">
        <w:t>You can use this log to view what NSG rules are applied to VMs and instance roles based on MAC address. The status for these rules is collected every 60 seconds.</w:t>
      </w:r>
    </w:p>
    <w:p w14:paraId="432295A9" w14:textId="3ED73BA3" w:rsidR="00231CA8" w:rsidRPr="00AD12FC" w:rsidRDefault="00AD12FC" w:rsidP="00231CA8">
      <w:pPr>
        <w:pStyle w:val="ListParagraph"/>
      </w:pPr>
      <w:r>
        <w:rPr>
          <w:b/>
        </w:rPr>
        <w:t>Counter L</w:t>
      </w:r>
      <w:r w:rsidR="00231CA8" w:rsidRPr="00AD12FC">
        <w:rPr>
          <w:b/>
        </w:rPr>
        <w:t>ogs</w:t>
      </w:r>
      <w:r w:rsidR="00231CA8" w:rsidRPr="00AD12FC">
        <w:t>-</w:t>
      </w:r>
      <w:r w:rsidR="00231CA8" w:rsidRPr="00AD12FC">
        <w:rPr>
          <w:rStyle w:val="apple-converted-space"/>
        </w:rPr>
        <w:t> </w:t>
      </w:r>
      <w:r w:rsidR="00231CA8" w:rsidRPr="00AD12FC">
        <w:t>You can use this log to view how many times each NSG rule was applied to deny or allow traffic.</w:t>
      </w:r>
    </w:p>
    <w:p w14:paraId="0E3429AB" w14:textId="608C2BB4" w:rsidR="00231CA8" w:rsidRDefault="00470408" w:rsidP="00AD12FC">
      <w:pPr>
        <w:pStyle w:val="Heading3"/>
      </w:pPr>
      <w:bookmarkStart w:id="153" w:name="_Toc474923280"/>
      <w:r w:rsidRPr="00AD12FC">
        <w:t xml:space="preserve">3.3.4 </w:t>
      </w:r>
      <w:r w:rsidR="00231CA8" w:rsidRPr="00AD12FC">
        <w:t>Storage Logs</w:t>
      </w:r>
      <w:bookmarkEnd w:id="153"/>
    </w:p>
    <w:tbl>
      <w:tblPr>
        <w:tblStyle w:val="TableGrid"/>
        <w:tblW w:w="9684" w:type="dxa"/>
        <w:tblLayout w:type="fixed"/>
        <w:tblLook w:val="04A0" w:firstRow="1" w:lastRow="0" w:firstColumn="1" w:lastColumn="0" w:noHBand="0" w:noVBand="1"/>
      </w:tblPr>
      <w:tblGrid>
        <w:gridCol w:w="1614"/>
        <w:gridCol w:w="1614"/>
        <w:gridCol w:w="1614"/>
        <w:gridCol w:w="1614"/>
        <w:gridCol w:w="1614"/>
        <w:gridCol w:w="1614"/>
      </w:tblGrid>
      <w:tr w:rsidR="00231CA8" w:rsidRPr="00135055" w14:paraId="16F7C4F2" w14:textId="77777777" w:rsidTr="009E1100">
        <w:trPr>
          <w:trHeight w:val="767"/>
        </w:trPr>
        <w:tc>
          <w:tcPr>
            <w:tcW w:w="1614" w:type="dxa"/>
          </w:tcPr>
          <w:p w14:paraId="022F347B" w14:textId="77777777" w:rsidR="00231CA8" w:rsidRDefault="00231CA8" w:rsidP="009E1100">
            <w:r w:rsidRPr="00D5480C">
              <w:rPr>
                <w:rFonts w:cstheme="minorHAnsi"/>
              </w:rPr>
              <w:t>Storage Logs</w:t>
            </w:r>
          </w:p>
        </w:tc>
        <w:tc>
          <w:tcPr>
            <w:tcW w:w="1614" w:type="dxa"/>
          </w:tcPr>
          <w:p w14:paraId="67FCFE5D" w14:textId="77777777" w:rsidR="00231CA8" w:rsidRDefault="001D6E35" w:rsidP="009E1100">
            <w:hyperlink r:id="rId100" w:history="1">
              <w:r w:rsidR="00231CA8" w:rsidRPr="0052157B">
                <w:rPr>
                  <w:rStyle w:val="Hyperlink"/>
                  <w:rFonts w:cstheme="minorHAnsi"/>
                </w:rPr>
                <w:t>Azure Database SQL Auditing</w:t>
              </w:r>
            </w:hyperlink>
          </w:p>
        </w:tc>
        <w:tc>
          <w:tcPr>
            <w:tcW w:w="1614" w:type="dxa"/>
          </w:tcPr>
          <w:p w14:paraId="6FB73204" w14:textId="7D94F87D" w:rsidR="00231CA8" w:rsidRDefault="001D6E35" w:rsidP="009E1100">
            <w:pPr>
              <w:rPr>
                <w:rFonts w:cstheme="minorHAnsi"/>
              </w:rPr>
            </w:pPr>
            <w:hyperlink r:id="rId101" w:history="1">
              <w:r w:rsidR="00231CA8" w:rsidRPr="0052157B">
                <w:rPr>
                  <w:rStyle w:val="Hyperlink"/>
                  <w:rFonts w:cstheme="minorHAnsi"/>
                </w:rPr>
                <w:t>Azure SQL Data</w:t>
              </w:r>
              <w:r w:rsidR="00AD12FC">
                <w:rPr>
                  <w:rStyle w:val="Hyperlink"/>
                  <w:rFonts w:cstheme="minorHAnsi"/>
                </w:rPr>
                <w:t xml:space="preserve"> W</w:t>
              </w:r>
              <w:r w:rsidR="00231CA8" w:rsidRPr="0052157B">
                <w:rPr>
                  <w:rStyle w:val="Hyperlink"/>
                  <w:rFonts w:cstheme="minorHAnsi"/>
                </w:rPr>
                <w:t>arehouse</w:t>
              </w:r>
            </w:hyperlink>
          </w:p>
        </w:tc>
        <w:tc>
          <w:tcPr>
            <w:tcW w:w="1614" w:type="dxa"/>
          </w:tcPr>
          <w:p w14:paraId="6206BA70" w14:textId="77777777" w:rsidR="00231CA8" w:rsidRDefault="00231CA8" w:rsidP="009E1100">
            <w:pPr>
              <w:rPr>
                <w:rFonts w:cstheme="minorHAnsi"/>
              </w:rPr>
            </w:pPr>
            <w:r w:rsidRPr="00D5480C">
              <w:rPr>
                <w:rFonts w:cstheme="minorHAnsi"/>
              </w:rPr>
              <w:t>Azure Radis Cache</w:t>
            </w:r>
          </w:p>
        </w:tc>
        <w:tc>
          <w:tcPr>
            <w:tcW w:w="1614" w:type="dxa"/>
          </w:tcPr>
          <w:p w14:paraId="372B459C" w14:textId="77777777" w:rsidR="00231CA8" w:rsidRPr="00D5480C" w:rsidRDefault="00231CA8" w:rsidP="009E1100">
            <w:pPr>
              <w:rPr>
                <w:rFonts w:cstheme="minorHAnsi"/>
              </w:rPr>
            </w:pPr>
            <w:r w:rsidRPr="00D5480C">
              <w:rPr>
                <w:rFonts w:cstheme="minorHAnsi"/>
              </w:rPr>
              <w:t>Azure Data Lake Store</w:t>
            </w:r>
          </w:p>
        </w:tc>
        <w:tc>
          <w:tcPr>
            <w:tcW w:w="1614" w:type="dxa"/>
          </w:tcPr>
          <w:p w14:paraId="121A533B" w14:textId="77777777" w:rsidR="00231CA8" w:rsidRPr="00D5480C" w:rsidRDefault="001D6E35" w:rsidP="009E1100">
            <w:pPr>
              <w:rPr>
                <w:rFonts w:cstheme="minorHAnsi"/>
              </w:rPr>
            </w:pPr>
            <w:hyperlink r:id="rId102" w:history="1">
              <w:r w:rsidR="00231CA8" w:rsidRPr="0052157B">
                <w:rPr>
                  <w:rStyle w:val="Hyperlink"/>
                  <w:rFonts w:cstheme="minorHAnsi"/>
                </w:rPr>
                <w:t>Azure Data Factory</w:t>
              </w:r>
            </w:hyperlink>
          </w:p>
        </w:tc>
      </w:tr>
    </w:tbl>
    <w:p w14:paraId="3A4B2878" w14:textId="77777777" w:rsidR="00231CA8" w:rsidRPr="0052157B" w:rsidRDefault="00231CA8" w:rsidP="00231CA8"/>
    <w:p w14:paraId="705C520B" w14:textId="16BC99B2" w:rsidR="00231CA8" w:rsidRPr="00AD12FC" w:rsidRDefault="00C70AB5" w:rsidP="00AD12FC">
      <w:pPr>
        <w:pStyle w:val="Heading4"/>
      </w:pPr>
      <w:bookmarkStart w:id="154" w:name="_Toc474923281"/>
      <w:r w:rsidRPr="00AD12FC">
        <w:t>3</w:t>
      </w:r>
      <w:r w:rsidR="00231CA8" w:rsidRPr="00AD12FC">
        <w:t>.3.4.1 Azure Database SQL Auditing</w:t>
      </w:r>
      <w:bookmarkEnd w:id="154"/>
    </w:p>
    <w:p w14:paraId="20C450A8" w14:textId="77777777" w:rsidR="00231CA8" w:rsidRPr="00D5480C" w:rsidRDefault="00231CA8" w:rsidP="00AD12FC">
      <w:r w:rsidRPr="00D5480C">
        <w:t xml:space="preserve">Azure SQL Database Auditing tracks database events and writes them to an audit log in your Azure Storage account. Auditing can help you maintain regulatory compliance, understand database activity, and gain insight into discrepancies and anomalies that could indicate business concerns or suspected </w:t>
      </w:r>
      <w:r w:rsidRPr="00D5480C">
        <w:lastRenderedPageBreak/>
        <w:t xml:space="preserve">security violations. SQL Database Auditing allows you to </w:t>
      </w:r>
      <w:r w:rsidRPr="00D5480C">
        <w:rPr>
          <w:rStyle w:val="apple-converted-space"/>
          <w:rFonts w:cstheme="minorHAnsi"/>
        </w:rPr>
        <w:t>retain</w:t>
      </w:r>
      <w:r w:rsidRPr="00D5480C">
        <w:rPr>
          <w:color w:val="505050"/>
        </w:rPr>
        <w:t> </w:t>
      </w:r>
      <w:r w:rsidRPr="00D5480C">
        <w:rPr>
          <w:rStyle w:val="apple-converted-space"/>
          <w:rFonts w:cstheme="minorHAnsi"/>
        </w:rPr>
        <w:t xml:space="preserve">an audit trail of selected events. You can define categories of database actions to be audited and also allows to report on database activity. </w:t>
      </w:r>
      <w:r w:rsidRPr="00D5480C">
        <w:t>There are two Auditing methods:</w:t>
      </w:r>
    </w:p>
    <w:p w14:paraId="2656FCCC" w14:textId="21A29D74" w:rsidR="00231CA8" w:rsidRPr="00AD12FC" w:rsidRDefault="00AD12FC" w:rsidP="00AD12FC">
      <w:pPr>
        <w:pStyle w:val="ListParagraph"/>
        <w:rPr>
          <w:rStyle w:val="apple-converted-space"/>
        </w:rPr>
      </w:pPr>
      <w:r w:rsidRPr="00AD12FC">
        <w:rPr>
          <w:b/>
        </w:rPr>
        <w:t>Blob A</w:t>
      </w:r>
      <w:r w:rsidR="00231CA8" w:rsidRPr="00AD12FC">
        <w:rPr>
          <w:b/>
        </w:rPr>
        <w:t>uditing</w:t>
      </w:r>
      <w:r w:rsidR="00231CA8" w:rsidRPr="00AD12FC">
        <w:t xml:space="preserve"> - </w:t>
      </w:r>
      <w:r w:rsidR="00231CA8" w:rsidRPr="00AD12FC">
        <w:rPr>
          <w:rStyle w:val="apple-converted-space"/>
        </w:rPr>
        <w:t>logs are written to Azure Blob Storage. This is a newer auditing method, which provides higher performance, supports higher granularity object-level auditing, and is more cost effective.</w:t>
      </w:r>
    </w:p>
    <w:p w14:paraId="722CE7B0" w14:textId="65B62759" w:rsidR="00231CA8" w:rsidRPr="00D5480C" w:rsidRDefault="00AD12FC" w:rsidP="00AD12FC">
      <w:pPr>
        <w:pStyle w:val="ListParagraph"/>
        <w:rPr>
          <w:rFonts w:eastAsia="Times New Roman"/>
          <w:color w:val="505050"/>
        </w:rPr>
      </w:pPr>
      <w:r w:rsidRPr="00AD12FC">
        <w:rPr>
          <w:b/>
        </w:rPr>
        <w:t>Table A</w:t>
      </w:r>
      <w:r w:rsidR="00231CA8" w:rsidRPr="00AD12FC">
        <w:rPr>
          <w:b/>
        </w:rPr>
        <w:t>uditing</w:t>
      </w:r>
      <w:r w:rsidR="00231CA8" w:rsidRPr="00AD12FC">
        <w:t xml:space="preserve"> - </w:t>
      </w:r>
      <w:r w:rsidR="00231CA8" w:rsidRPr="00AD12FC">
        <w:rPr>
          <w:rStyle w:val="apple-converted-space"/>
        </w:rPr>
        <w:t>logs are written to Azure Table Storage.</w:t>
      </w:r>
      <w:r w:rsidR="00231CA8" w:rsidRPr="00AD12FC">
        <w:t xml:space="preserve"> </w:t>
      </w:r>
      <w:r w:rsidR="00231CA8" w:rsidRPr="00AD12FC">
        <w:rPr>
          <w:rStyle w:val="apple-converted-space"/>
        </w:rPr>
        <w:t>Table Auditing logs are saved as a collection of Azure Storage Tables with a “</w:t>
      </w:r>
      <w:proofErr w:type="spellStart"/>
      <w:r w:rsidR="00231CA8" w:rsidRPr="00AD12FC">
        <w:rPr>
          <w:rStyle w:val="apple-converted-space"/>
        </w:rPr>
        <w:t>SQLDBAuditLogs</w:t>
      </w:r>
      <w:proofErr w:type="spellEnd"/>
      <w:r w:rsidR="00231CA8" w:rsidRPr="00AD12FC">
        <w:rPr>
          <w:rStyle w:val="apple-converted-space"/>
        </w:rPr>
        <w:t>” prefix.</w:t>
      </w:r>
    </w:p>
    <w:p w14:paraId="3FC13303" w14:textId="77777777" w:rsidR="00231CA8" w:rsidRPr="00D5480C" w:rsidRDefault="00231CA8" w:rsidP="00231CA8">
      <w:pPr>
        <w:jc w:val="center"/>
        <w:rPr>
          <w:rFonts w:cstheme="minorHAnsi"/>
        </w:rPr>
      </w:pPr>
      <w:r w:rsidRPr="002E6097">
        <w:rPr>
          <w:noProof/>
          <w:lang w:val="en-GB" w:eastAsia="en-GB"/>
        </w:rPr>
        <mc:AlternateContent>
          <mc:Choice Requires="wps">
            <w:drawing>
              <wp:anchor distT="0" distB="0" distL="114300" distR="114300" simplePos="0" relativeHeight="251686912" behindDoc="0" locked="0" layoutInCell="1" allowOverlap="1" wp14:anchorId="352A4D90" wp14:editId="32EE679A">
                <wp:simplePos x="0" y="0"/>
                <wp:positionH relativeFrom="margin">
                  <wp:align>center</wp:align>
                </wp:positionH>
                <wp:positionV relativeFrom="paragraph">
                  <wp:posOffset>0</wp:posOffset>
                </wp:positionV>
                <wp:extent cx="2851150" cy="152400"/>
                <wp:effectExtent l="0" t="0" r="6350" b="0"/>
                <wp:wrapSquare wrapText="bothSides"/>
                <wp:docPr id="16" name="Text Box 16"/>
                <wp:cNvGraphicFramePr/>
                <a:graphic xmlns:a="http://schemas.openxmlformats.org/drawingml/2006/main">
                  <a:graphicData uri="http://schemas.microsoft.com/office/word/2010/wordprocessingShape">
                    <wps:wsp>
                      <wps:cNvSpPr txBox="1"/>
                      <wps:spPr>
                        <a:xfrm>
                          <a:off x="0" y="0"/>
                          <a:ext cx="2851150" cy="152400"/>
                        </a:xfrm>
                        <a:prstGeom prst="rect">
                          <a:avLst/>
                        </a:prstGeom>
                        <a:solidFill>
                          <a:prstClr val="white"/>
                        </a:solidFill>
                        <a:ln>
                          <a:noFill/>
                        </a:ln>
                      </wps:spPr>
                      <wps:txbx>
                        <w:txbxContent>
                          <w:p w14:paraId="3F7E920E" w14:textId="77777777" w:rsidR="00F70C8C" w:rsidRPr="006A6EF0" w:rsidRDefault="00F70C8C" w:rsidP="00231CA8">
                            <w:pPr>
                              <w:pStyle w:val="Caption"/>
                              <w:jc w:val="center"/>
                              <w:rPr>
                                <w:noProof/>
                              </w:rPr>
                            </w:pPr>
                            <w:r>
                              <w:t>Figure 8 Storage Service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A4D90" id="Text Box 16" o:spid="_x0000_s1035" type="#_x0000_t202" style="position:absolute;left:0;text-align:left;margin-left:0;margin-top:0;width:224.5pt;height:12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" stroked="f">
                <v:textbox inset="0,0,0,0">
                  <w:txbxContent>
                    <w:p w14:paraId="3F7E920E" w14:textId="77777777" w:rsidR="00F70C8C" w:rsidRPr="006A6EF0" w:rsidRDefault="00F70C8C" w:rsidP="00231CA8">
                      <w:pPr>
                        <w:pStyle w:val="Caption"/>
                        <w:jc w:val="center"/>
                        <w:rPr>
                          <w:noProof/>
                        </w:rPr>
                      </w:pPr>
                      <w:r>
                        <w:t>Figure 8 Storage Service Logs</w:t>
                      </w:r>
                    </w:p>
                  </w:txbxContent>
                </v:textbox>
                <w10:wrap type="square" anchorx="margin"/>
              </v:shape>
            </w:pict>
          </mc:Fallback>
        </mc:AlternateContent>
      </w:r>
      <w:r w:rsidRPr="00D5480C">
        <w:rPr>
          <w:rFonts w:cstheme="minorHAnsi"/>
          <w:noProof/>
          <w:lang w:val="en-GB" w:eastAsia="en-GB"/>
        </w:rPr>
        <w:drawing>
          <wp:inline distT="0" distB="0" distL="0" distR="0" wp14:anchorId="7F09540F" wp14:editId="23EAD0D7">
            <wp:extent cx="4591050" cy="3196077"/>
            <wp:effectExtent l="19050" t="19050" r="1905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598214" cy="3201064"/>
                    </a:xfrm>
                    <a:prstGeom prst="rect">
                      <a:avLst/>
                    </a:prstGeom>
                    <a:noFill/>
                    <a:ln w="25400">
                      <a:solidFill>
                        <a:srgbClr val="002060"/>
                      </a:solidFill>
                    </a:ln>
                  </pic:spPr>
                </pic:pic>
              </a:graphicData>
            </a:graphic>
          </wp:inline>
        </w:drawing>
      </w:r>
    </w:p>
    <w:p w14:paraId="71CEDF77" w14:textId="77777777" w:rsidR="00231CA8" w:rsidRPr="00D5480C" w:rsidRDefault="00231CA8" w:rsidP="00231CA8">
      <w:pPr>
        <w:rPr>
          <w:rFonts w:cstheme="minorHAnsi"/>
        </w:rPr>
      </w:pPr>
    </w:p>
    <w:p w14:paraId="285FCF38" w14:textId="2560E695" w:rsidR="00231CA8" w:rsidRPr="00AD12FC" w:rsidRDefault="00C70AB5" w:rsidP="00AD12FC">
      <w:pPr>
        <w:pStyle w:val="Heading4"/>
      </w:pPr>
      <w:bookmarkStart w:id="155" w:name="_Toc474923282"/>
      <w:r w:rsidRPr="00AD12FC">
        <w:t>3</w:t>
      </w:r>
      <w:r w:rsidR="00AD12FC">
        <w:t>.3.4.2 Azure SQL Data W</w:t>
      </w:r>
      <w:r w:rsidR="00231CA8" w:rsidRPr="00AD12FC">
        <w:t>arehouse</w:t>
      </w:r>
      <w:bookmarkEnd w:id="155"/>
      <w:r w:rsidR="00231CA8" w:rsidRPr="00AD12FC">
        <w:t xml:space="preserve"> </w:t>
      </w:r>
    </w:p>
    <w:p w14:paraId="7E9D5BE6" w14:textId="77777777" w:rsidR="00231CA8" w:rsidRPr="00D5480C" w:rsidRDefault="00231CA8" w:rsidP="00AD12FC">
      <w:r w:rsidRPr="00D5480C">
        <w:t xml:space="preserve">SQL Data Warehouse auditing allows you to record events in your database to an audit log in your Azure Storage account. Auditing can help you maintain regulatory compliance, understand database activity, and gain insight into discrepancies and anomalies that could indicate business concerns or suspected security violations. </w:t>
      </w:r>
    </w:p>
    <w:p w14:paraId="75DB8E79" w14:textId="77777777" w:rsidR="00231CA8" w:rsidRPr="00D5480C" w:rsidRDefault="00231CA8" w:rsidP="00AD12FC">
      <w:pPr>
        <w:rPr>
          <w:color w:val="222222"/>
        </w:rPr>
      </w:pPr>
      <w:r w:rsidRPr="00D5480C">
        <w:rPr>
          <w:color w:val="222222"/>
        </w:rPr>
        <w:t>SQL Data Warehouse database auditing allows you to:</w:t>
      </w:r>
    </w:p>
    <w:p w14:paraId="02F5A4FB" w14:textId="77777777" w:rsidR="00231CA8" w:rsidRPr="00AD12FC" w:rsidRDefault="00231CA8" w:rsidP="00AD12FC">
      <w:pPr>
        <w:pStyle w:val="ListParagraph"/>
        <w:rPr>
          <w:rStyle w:val="apple-converted-space"/>
        </w:rPr>
      </w:pPr>
      <w:r w:rsidRPr="00AD12FC">
        <w:rPr>
          <w:rStyle w:val="apple-converted-space"/>
        </w:rPr>
        <w:t>Retain an audit trail of selected events. You can define categories of database actions to be audited.</w:t>
      </w:r>
    </w:p>
    <w:p w14:paraId="24C6EFC0" w14:textId="77777777" w:rsidR="00231CA8" w:rsidRPr="00AD12FC" w:rsidRDefault="00231CA8" w:rsidP="00AD12FC">
      <w:pPr>
        <w:pStyle w:val="ListParagraph"/>
        <w:rPr>
          <w:rStyle w:val="apple-converted-space"/>
        </w:rPr>
      </w:pPr>
      <w:r w:rsidRPr="00AD12FC">
        <w:rPr>
          <w:rStyle w:val="apple-converted-space"/>
        </w:rPr>
        <w:t>Report on database activity. You can use preconfigured reports and a dashboard to get started quickly with activity and event reporting.</w:t>
      </w:r>
    </w:p>
    <w:p w14:paraId="7EE865ED" w14:textId="77777777" w:rsidR="00231CA8" w:rsidRPr="00AD12FC" w:rsidRDefault="00231CA8" w:rsidP="00AD12FC">
      <w:pPr>
        <w:pStyle w:val="ListParagraph"/>
        <w:rPr>
          <w:rStyle w:val="apple-converted-space"/>
        </w:rPr>
      </w:pPr>
      <w:proofErr w:type="spellStart"/>
      <w:r w:rsidRPr="00AD12FC">
        <w:rPr>
          <w:rStyle w:val="apple-converted-space"/>
        </w:rPr>
        <w:t>Analyze</w:t>
      </w:r>
      <w:proofErr w:type="spellEnd"/>
      <w:r w:rsidRPr="00AD12FC">
        <w:rPr>
          <w:rStyle w:val="apple-converted-space"/>
        </w:rPr>
        <w:t> reports, you can find suspicious events, unusual activity, and trends.</w:t>
      </w:r>
    </w:p>
    <w:p w14:paraId="349B2963" w14:textId="77777777" w:rsidR="00231CA8" w:rsidRPr="00D5480C" w:rsidRDefault="00231CA8" w:rsidP="00AD12FC">
      <w:pPr>
        <w:rPr>
          <w:rStyle w:val="apple-converted-space"/>
          <w:rFonts w:cstheme="minorHAnsi"/>
        </w:rPr>
      </w:pPr>
      <w:r w:rsidRPr="00D5480C">
        <w:rPr>
          <w:rStyle w:val="apple-converted-space"/>
          <w:rFonts w:cstheme="minorHAnsi"/>
          <w:bCs/>
        </w:rPr>
        <w:lastRenderedPageBreak/>
        <w:t>Plain SQL</w:t>
      </w:r>
      <w:r w:rsidRPr="00D5480C">
        <w:rPr>
          <w:rStyle w:val="apple-converted-space"/>
          <w:rFonts w:cstheme="minorHAnsi"/>
        </w:rPr>
        <w:t> and </w:t>
      </w:r>
      <w:r w:rsidRPr="00D5480C">
        <w:rPr>
          <w:rStyle w:val="apple-converted-space"/>
          <w:rFonts w:cstheme="minorHAnsi"/>
          <w:bCs/>
        </w:rPr>
        <w:t>Parameterized SQL</w:t>
      </w:r>
      <w:r w:rsidRPr="00D5480C">
        <w:rPr>
          <w:rStyle w:val="apple-converted-space"/>
          <w:rFonts w:cstheme="minorHAnsi"/>
        </w:rPr>
        <w:t> for which the collected audit logs are classified as</w:t>
      </w:r>
    </w:p>
    <w:p w14:paraId="3F8F9135" w14:textId="77777777" w:rsidR="00231CA8" w:rsidRPr="00D5480C" w:rsidRDefault="00231CA8" w:rsidP="00AD12FC">
      <w:pPr>
        <w:pStyle w:val="ListParagraph"/>
      </w:pPr>
      <w:r w:rsidRPr="00D5480C">
        <w:t>Access to data</w:t>
      </w:r>
    </w:p>
    <w:p w14:paraId="01C27AB8" w14:textId="77777777" w:rsidR="00231CA8" w:rsidRPr="00D5480C" w:rsidRDefault="00231CA8" w:rsidP="00AD12FC">
      <w:pPr>
        <w:pStyle w:val="ListParagraph"/>
      </w:pPr>
      <w:r w:rsidRPr="00D5480C">
        <w:t>Schema changes (DDL)</w:t>
      </w:r>
    </w:p>
    <w:p w14:paraId="1CEA9DDE" w14:textId="77777777" w:rsidR="00231CA8" w:rsidRPr="00D5480C" w:rsidRDefault="00231CA8" w:rsidP="00AD12FC">
      <w:pPr>
        <w:pStyle w:val="ListParagraph"/>
      </w:pPr>
      <w:r w:rsidRPr="00D5480C">
        <w:t>Data changes (DML)</w:t>
      </w:r>
    </w:p>
    <w:p w14:paraId="6FB709E4" w14:textId="77777777" w:rsidR="00231CA8" w:rsidRPr="00D5480C" w:rsidRDefault="00231CA8" w:rsidP="00AD12FC">
      <w:pPr>
        <w:pStyle w:val="ListParagraph"/>
      </w:pPr>
      <w:r w:rsidRPr="00D5480C">
        <w:t>Accounts, roles, and permissions (DCL)</w:t>
      </w:r>
    </w:p>
    <w:p w14:paraId="5C03622B" w14:textId="77777777" w:rsidR="00231CA8" w:rsidRPr="00D5480C" w:rsidRDefault="00231CA8" w:rsidP="00AD12FC">
      <w:pPr>
        <w:pStyle w:val="ListParagraph"/>
        <w:rPr>
          <w:rStyle w:val="Strong"/>
          <w:rFonts w:eastAsiaTheme="majorEastAsia" w:cstheme="minorHAnsi"/>
          <w:b w:val="0"/>
        </w:rPr>
      </w:pPr>
      <w:r w:rsidRPr="00D5480C">
        <w:t>Stored Procedure, Login and, Transaction</w:t>
      </w:r>
      <w:r w:rsidRPr="00D5480C">
        <w:rPr>
          <w:rStyle w:val="Strong"/>
          <w:rFonts w:eastAsiaTheme="majorEastAsia" w:cstheme="minorHAnsi"/>
          <w:color w:val="222222"/>
        </w:rPr>
        <w:t xml:space="preserve"> </w:t>
      </w:r>
      <w:r w:rsidRPr="00D5480C">
        <w:rPr>
          <w:bCs/>
        </w:rPr>
        <w:t>Management</w:t>
      </w:r>
      <w:r w:rsidRPr="00D5480C">
        <w:rPr>
          <w:rStyle w:val="Strong"/>
          <w:rFonts w:eastAsiaTheme="majorEastAsia" w:cstheme="minorHAnsi"/>
        </w:rPr>
        <w:t>.</w:t>
      </w:r>
    </w:p>
    <w:p w14:paraId="08D9ECA8" w14:textId="77777777" w:rsidR="00231CA8" w:rsidRPr="00D5480C" w:rsidRDefault="00231CA8" w:rsidP="00AD12FC">
      <w:r w:rsidRPr="00D5480C">
        <w:t>For each Event Category, Auditing of </w:t>
      </w:r>
      <w:r w:rsidRPr="00D5480C">
        <w:rPr>
          <w:bCs/>
        </w:rPr>
        <w:t>Success</w:t>
      </w:r>
      <w:r w:rsidRPr="00D5480C">
        <w:t> and </w:t>
      </w:r>
      <w:r w:rsidRPr="00D5480C">
        <w:rPr>
          <w:bCs/>
        </w:rPr>
        <w:t>Failure</w:t>
      </w:r>
      <w:r w:rsidRPr="00D5480C">
        <w:t> operations are configured separately. Audit logs are stored in your Azure storage account. You can define an audit log retention period.</w:t>
      </w:r>
    </w:p>
    <w:p w14:paraId="2B58A520" w14:textId="43584025" w:rsidR="00231CA8" w:rsidRPr="00AD12FC" w:rsidRDefault="00C70AB5" w:rsidP="00AD12FC">
      <w:pPr>
        <w:pStyle w:val="Heading4"/>
      </w:pPr>
      <w:bookmarkStart w:id="156" w:name="_Toc474923283"/>
      <w:r w:rsidRPr="00AD12FC">
        <w:t>3</w:t>
      </w:r>
      <w:r w:rsidR="00231CA8" w:rsidRPr="00AD12FC">
        <w:t>.3.4.3 Azure Radis Cache</w:t>
      </w:r>
      <w:bookmarkEnd w:id="156"/>
    </w:p>
    <w:p w14:paraId="02C38A08" w14:textId="77777777" w:rsidR="00231CA8" w:rsidRPr="00D5480C" w:rsidRDefault="00231CA8" w:rsidP="00AD12FC">
      <w:pPr>
        <w:rPr>
          <w:color w:val="222222"/>
        </w:rPr>
      </w:pPr>
      <w:r w:rsidRPr="00D5480C">
        <w:t xml:space="preserve">Azure Redis Cache provides several options for monitoring your cache instances. You can view metrics, pin metrics charts to the Starboard, customize the date and time range of monitoring charts, add and remove metrics from the charts, and set alerts when certain conditions are met. When cache diagnostics are enabled, metrics for Azure Redis Cache instances are collected approximately every 30 seconds and stored so they can be displayed in the metrics charts and evaluated by alert rules. Azure Redis Cache provides you the ability to have diagnostics data stored in a storage account so you can use any tools you want to access and process the data directly. In order for cache diagnostics to be collected, stored, and displayed in the Azure portal, a storage account must be configured. </w:t>
      </w:r>
    </w:p>
    <w:p w14:paraId="2292FA5F" w14:textId="02DA924C" w:rsidR="00231CA8" w:rsidRPr="00AD12FC" w:rsidRDefault="00DC25A9" w:rsidP="00AD12FC">
      <w:pPr>
        <w:pStyle w:val="Heading4"/>
      </w:pPr>
      <w:bookmarkStart w:id="157" w:name="_Toc474923284"/>
      <w:r w:rsidRPr="00AD12FC">
        <w:t>3</w:t>
      </w:r>
      <w:r w:rsidR="00231CA8" w:rsidRPr="00AD12FC">
        <w:t>.3.4.4 Azure Data Lake Store</w:t>
      </w:r>
      <w:bookmarkEnd w:id="157"/>
    </w:p>
    <w:p w14:paraId="7B9BE175" w14:textId="77777777" w:rsidR="00231CA8" w:rsidRPr="00D5480C" w:rsidRDefault="00231CA8" w:rsidP="00AD12FC">
      <w:r w:rsidRPr="00D5480C">
        <w:rPr>
          <w:shd w:val="clear" w:color="auto" w:fill="FFFFFF"/>
        </w:rPr>
        <w:t>Organizations can enable diagnostic logging for their Azure Data Lake Store account to collect data access audit trails that provides information such as list of users accessing the data, how frequently the data is accessed, how much data is stored in the account, etc.</w:t>
      </w:r>
    </w:p>
    <w:p w14:paraId="7D12D7F7" w14:textId="77777777" w:rsidR="00231CA8" w:rsidRPr="00D5480C" w:rsidRDefault="00231CA8" w:rsidP="00231CA8">
      <w:pPr>
        <w:pStyle w:val="NormalWeb"/>
        <w:shd w:val="clear" w:color="auto" w:fill="FFFFFF"/>
        <w:spacing w:before="180" w:beforeAutospacing="0" w:after="180" w:afterAutospacing="0"/>
        <w:rPr>
          <w:rFonts w:asciiTheme="minorHAnsi" w:eastAsiaTheme="minorEastAsia" w:hAnsiTheme="minorHAnsi" w:cstheme="minorHAnsi"/>
          <w:sz w:val="22"/>
          <w:szCs w:val="22"/>
        </w:rPr>
      </w:pPr>
      <w:r w:rsidRPr="00D5480C">
        <w:rPr>
          <w:rFonts w:asciiTheme="minorHAnsi" w:eastAsiaTheme="minorEastAsia" w:hAnsiTheme="minorHAnsi" w:cstheme="minorHAnsi"/>
          <w:sz w:val="22"/>
          <w:szCs w:val="22"/>
        </w:rPr>
        <w:t>There are two ways to view the log data for your Data Lake Store account.</w:t>
      </w:r>
    </w:p>
    <w:p w14:paraId="56F41F02" w14:textId="77777777" w:rsidR="00231CA8" w:rsidRPr="00D5480C" w:rsidRDefault="00231CA8" w:rsidP="007F7B6D">
      <w:pPr>
        <w:pStyle w:val="ListParagraph"/>
      </w:pPr>
      <w:r w:rsidRPr="00D5480C">
        <w:t>From the Data Lake Store account settings view</w:t>
      </w:r>
    </w:p>
    <w:p w14:paraId="6E56685D" w14:textId="77777777" w:rsidR="00231CA8" w:rsidRPr="00D5480C" w:rsidRDefault="00231CA8" w:rsidP="007F7B6D">
      <w:pPr>
        <w:pStyle w:val="ListParagraph"/>
      </w:pPr>
      <w:r w:rsidRPr="00D5480C">
        <w:t>From the Azure Storage account where the data is stored</w:t>
      </w:r>
    </w:p>
    <w:p w14:paraId="03EEB36C" w14:textId="77777777" w:rsidR="00231CA8" w:rsidRPr="00D5480C" w:rsidRDefault="00231CA8" w:rsidP="007F7B6D">
      <w:r w:rsidRPr="00D5480C">
        <w:t>In the Diagnostic Logs blade, you should see the logs categorized by Audit Logs and Request Logs.</w:t>
      </w:r>
    </w:p>
    <w:p w14:paraId="7765DE9E" w14:textId="77777777" w:rsidR="00231CA8" w:rsidRPr="00D5480C" w:rsidRDefault="00231CA8" w:rsidP="007F7B6D">
      <w:pPr>
        <w:pStyle w:val="ListParagraph"/>
      </w:pPr>
      <w:r w:rsidRPr="00D5480C">
        <w:t>Request logs capture every API request made on the Data Lake Store account.</w:t>
      </w:r>
    </w:p>
    <w:p w14:paraId="7E79331A" w14:textId="406B3CC1" w:rsidR="00231CA8" w:rsidRPr="007F7B6D" w:rsidRDefault="00231CA8" w:rsidP="007F7B6D">
      <w:pPr>
        <w:pStyle w:val="ListParagraph"/>
      </w:pPr>
      <w:r w:rsidRPr="00D5480C">
        <w:t>Audit Logs are similar to request Logs but provide a much more detailed breakdown of the operations being performed on the Data Lake Store account. For example, a single upload API call in request logs might result in multiple "Append" operations in the audit logs.</w:t>
      </w:r>
    </w:p>
    <w:p w14:paraId="0AAA5DE4" w14:textId="0ABC7D6C" w:rsidR="00231CA8" w:rsidRPr="007F7B6D" w:rsidRDefault="008B3DF5" w:rsidP="007F7B6D">
      <w:pPr>
        <w:pStyle w:val="Heading4"/>
      </w:pPr>
      <w:bookmarkStart w:id="158" w:name="_Toc474923285"/>
      <w:r w:rsidRPr="007F7B6D">
        <w:t>3</w:t>
      </w:r>
      <w:r w:rsidR="00231CA8" w:rsidRPr="007F7B6D">
        <w:t>.3.4.5 Azure Data Factory</w:t>
      </w:r>
      <w:bookmarkEnd w:id="158"/>
    </w:p>
    <w:p w14:paraId="44E0A79B" w14:textId="77777777" w:rsidR="00231CA8" w:rsidRPr="00D5480C" w:rsidRDefault="00231CA8" w:rsidP="00CC47F9">
      <w:pPr>
        <w:rPr>
          <w:rFonts w:eastAsiaTheme="minorEastAsia" w:cstheme="minorHAnsi"/>
        </w:rPr>
      </w:pPr>
      <w:r w:rsidRPr="00CC47F9">
        <w:t>The Data Factory service provides reliable and complete view of your storage, processing, and data movement services. The service provides you a monitoring dashboard helps that you can use to perform the following tasks</w:t>
      </w:r>
      <w:r w:rsidRPr="00D5480C">
        <w:rPr>
          <w:rFonts w:eastAsiaTheme="minorEastAsia" w:cstheme="minorHAnsi"/>
        </w:rPr>
        <w:t>:</w:t>
      </w:r>
    </w:p>
    <w:p w14:paraId="798AAC7D" w14:textId="77777777" w:rsidR="00231CA8" w:rsidRPr="00D5480C" w:rsidRDefault="00231CA8" w:rsidP="00CC47F9">
      <w:pPr>
        <w:pStyle w:val="ListParagraph"/>
      </w:pPr>
      <w:r w:rsidRPr="00D5480C">
        <w:t>Quickly assess end-to-end data pipeline health.</w:t>
      </w:r>
    </w:p>
    <w:p w14:paraId="580826AD" w14:textId="77777777" w:rsidR="00231CA8" w:rsidRPr="00D5480C" w:rsidRDefault="00231CA8" w:rsidP="00CC47F9">
      <w:pPr>
        <w:pStyle w:val="ListParagraph"/>
      </w:pPr>
      <w:r w:rsidRPr="00D5480C">
        <w:lastRenderedPageBreak/>
        <w:t>Identify issues, and take corrective action if needed.</w:t>
      </w:r>
    </w:p>
    <w:p w14:paraId="4BC0B102" w14:textId="77777777" w:rsidR="00231CA8" w:rsidRPr="00D5480C" w:rsidRDefault="00231CA8" w:rsidP="00CC47F9">
      <w:pPr>
        <w:pStyle w:val="ListParagraph"/>
      </w:pPr>
      <w:r w:rsidRPr="00D5480C">
        <w:t>Track data lineage.</w:t>
      </w:r>
    </w:p>
    <w:p w14:paraId="3A5384BA" w14:textId="77777777" w:rsidR="00231CA8" w:rsidRPr="00D5480C" w:rsidRDefault="00231CA8" w:rsidP="00CC47F9">
      <w:pPr>
        <w:pStyle w:val="ListParagraph"/>
      </w:pPr>
      <w:r w:rsidRPr="00D5480C">
        <w:t>Track relationships between your data across any of your sources.</w:t>
      </w:r>
    </w:p>
    <w:p w14:paraId="311795BC" w14:textId="77777777" w:rsidR="00231CA8" w:rsidRPr="00D5480C" w:rsidRDefault="00231CA8" w:rsidP="00CC47F9">
      <w:pPr>
        <w:pStyle w:val="ListParagraph"/>
      </w:pPr>
      <w:r w:rsidRPr="00D5480C">
        <w:t>View full historical accounting of job execution, system health, and dependencies.</w:t>
      </w:r>
    </w:p>
    <w:p w14:paraId="70D80FAE" w14:textId="77777777" w:rsidR="00231CA8" w:rsidRPr="00D5480C" w:rsidRDefault="00231CA8" w:rsidP="00CC47F9">
      <w:r w:rsidRPr="00D5480C">
        <w:t>Data Factory allows you to capture various metrics and create alerts on metrics. You can monitor and create alerts on the following metrics for the slices in your data factory.</w:t>
      </w:r>
    </w:p>
    <w:p w14:paraId="2BDE83DE" w14:textId="77777777" w:rsidR="00231CA8" w:rsidRPr="00D5480C" w:rsidRDefault="00231CA8" w:rsidP="00CC47F9">
      <w:pPr>
        <w:pStyle w:val="ListParagraph"/>
      </w:pPr>
      <w:r w:rsidRPr="00D5480C">
        <w:t>Failed Runs</w:t>
      </w:r>
    </w:p>
    <w:p w14:paraId="1275A6A8" w14:textId="77777777" w:rsidR="00231CA8" w:rsidRPr="00D5480C" w:rsidRDefault="00231CA8" w:rsidP="00CC47F9">
      <w:pPr>
        <w:pStyle w:val="ListParagraph"/>
      </w:pPr>
      <w:r w:rsidRPr="00D5480C">
        <w:t>Successful Runs</w:t>
      </w:r>
    </w:p>
    <w:p w14:paraId="06BF6E79" w14:textId="5CBC456F" w:rsidR="00231CA8" w:rsidRPr="00D5480C" w:rsidRDefault="000107C0" w:rsidP="00CC47F9">
      <w:pPr>
        <w:pStyle w:val="Heading2"/>
      </w:pPr>
      <w:bookmarkStart w:id="159" w:name="_Toc474923286"/>
      <w:r w:rsidRPr="00CC47F9">
        <w:t>3</w:t>
      </w:r>
      <w:r w:rsidR="00231CA8" w:rsidRPr="00CC47F9">
        <w:t>.4 Internet of Things</w:t>
      </w:r>
      <w:bookmarkEnd w:id="159"/>
    </w:p>
    <w:p w14:paraId="3DCAF7F8" w14:textId="49E7CE15" w:rsidR="00231CA8" w:rsidRPr="00CC47F9" w:rsidRDefault="00231CA8" w:rsidP="00CC47F9">
      <w:r w:rsidRPr="00D5480C">
        <w:t>The Azure Activity Log can be streamed in near real time to any application using the built-in “Export” option in the portal, or by enabling the Service Bus Rule Id in a Log Profile via the Azure P</w:t>
      </w:r>
      <w:r w:rsidR="00CC47F9">
        <w:t>owerShell Cmdlets or Azure CLI.</w:t>
      </w:r>
    </w:p>
    <w:p w14:paraId="2E97AD40" w14:textId="77777777" w:rsidR="00231CA8" w:rsidRPr="00D5480C" w:rsidRDefault="00231CA8" w:rsidP="00CC47F9">
      <w:r w:rsidRPr="00D5480C">
        <w:t>Here are just a few ways you might use the streaming capability for the Activity Log:</w:t>
      </w:r>
    </w:p>
    <w:p w14:paraId="0BDE4705" w14:textId="77777777" w:rsidR="00231CA8" w:rsidRPr="00CC47F9" w:rsidRDefault="00231CA8" w:rsidP="00CC47F9">
      <w:pPr>
        <w:pStyle w:val="ListParagraph"/>
      </w:pPr>
      <w:r w:rsidRPr="00CC47F9">
        <w:t>Stream to third-party logging and telemetry systems – Over time, Event Hubs streaming will become the mechanism to pipe your Activity Log into third-party SIEMs and log analytics solutions.</w:t>
      </w:r>
    </w:p>
    <w:p w14:paraId="54F1BE6A" w14:textId="2EAA2872" w:rsidR="00231CA8" w:rsidRDefault="00231CA8" w:rsidP="00CC47F9">
      <w:pPr>
        <w:pStyle w:val="ListParagraph"/>
      </w:pPr>
      <w:r w:rsidRPr="00CC47F9">
        <w:t>Build a custom telemetry and logging platform – If you already have a custom-built telemetry platform or are just thinking about building one, the highly scalable publish-subscribe nature</w:t>
      </w:r>
      <w:r w:rsidRPr="00D5480C">
        <w:t xml:space="preserve"> of Event Hubs allows you to flexibly ingest the activity log. </w:t>
      </w:r>
    </w:p>
    <w:p w14:paraId="50DE577C" w14:textId="77777777" w:rsidR="00CC47F9" w:rsidRPr="00CC47F9" w:rsidRDefault="00CC47F9" w:rsidP="00CC47F9"/>
    <w:p w14:paraId="273B8E59" w14:textId="77777777" w:rsidR="00231CA8" w:rsidRDefault="007608FA" w:rsidP="00CC47F9">
      <w:pPr>
        <w:pStyle w:val="Heading2"/>
      </w:pPr>
      <w:bookmarkStart w:id="160" w:name="_Toc474923287"/>
      <w:r w:rsidRPr="00CC47F9">
        <w:t>3</w:t>
      </w:r>
      <w:r w:rsidR="00231CA8" w:rsidRPr="00CC47F9">
        <w:t>.5 Enterprise Integration</w:t>
      </w:r>
      <w:bookmarkEnd w:id="160"/>
    </w:p>
    <w:tbl>
      <w:tblPr>
        <w:tblStyle w:val="TableGrid"/>
        <w:tblW w:w="9867" w:type="dxa"/>
        <w:tblLayout w:type="fixed"/>
        <w:tblLook w:val="04A0" w:firstRow="1" w:lastRow="0" w:firstColumn="1" w:lastColumn="0" w:noHBand="0" w:noVBand="1"/>
      </w:tblPr>
      <w:tblGrid>
        <w:gridCol w:w="3289"/>
        <w:gridCol w:w="3289"/>
        <w:gridCol w:w="3289"/>
      </w:tblGrid>
      <w:tr w:rsidR="00231CA8" w:rsidRPr="00135055" w14:paraId="1778F72E" w14:textId="77777777" w:rsidTr="009E1100">
        <w:trPr>
          <w:trHeight w:val="494"/>
        </w:trPr>
        <w:tc>
          <w:tcPr>
            <w:tcW w:w="3289" w:type="dxa"/>
          </w:tcPr>
          <w:p w14:paraId="32D0B922" w14:textId="77777777" w:rsidR="00231CA8" w:rsidRDefault="00231CA8" w:rsidP="009E1100">
            <w:r w:rsidRPr="00D5480C">
              <w:rPr>
                <w:rFonts w:cstheme="minorHAnsi"/>
              </w:rPr>
              <w:t>Enterprise Integration</w:t>
            </w:r>
            <w:r>
              <w:t xml:space="preserve"> </w:t>
            </w:r>
          </w:p>
        </w:tc>
        <w:tc>
          <w:tcPr>
            <w:tcW w:w="3289" w:type="dxa"/>
          </w:tcPr>
          <w:p w14:paraId="0C5B2E2A" w14:textId="77777777" w:rsidR="00231CA8" w:rsidRDefault="00231CA8" w:rsidP="009E1100">
            <w:r w:rsidRPr="00D5480C">
              <w:rPr>
                <w:rFonts w:cstheme="minorHAnsi"/>
              </w:rPr>
              <w:t>BizTalk Services</w:t>
            </w:r>
          </w:p>
        </w:tc>
        <w:tc>
          <w:tcPr>
            <w:tcW w:w="3289" w:type="dxa"/>
          </w:tcPr>
          <w:p w14:paraId="2106A873" w14:textId="77777777" w:rsidR="00231CA8" w:rsidRPr="00D5480C" w:rsidRDefault="00231CA8" w:rsidP="009E1100">
            <w:pPr>
              <w:rPr>
                <w:rFonts w:cstheme="minorHAnsi"/>
              </w:rPr>
            </w:pPr>
            <w:r w:rsidRPr="00D5480C">
              <w:rPr>
                <w:rFonts w:cstheme="minorHAnsi"/>
              </w:rPr>
              <w:t>StorSimple</w:t>
            </w:r>
          </w:p>
        </w:tc>
      </w:tr>
    </w:tbl>
    <w:p w14:paraId="16AF6A6B" w14:textId="77777777" w:rsidR="00231CA8" w:rsidRDefault="00231CA8" w:rsidP="00231CA8">
      <w:pPr>
        <w:pStyle w:val="Heading3"/>
        <w:rPr>
          <w:rFonts w:asciiTheme="minorHAnsi" w:hAnsiTheme="minorHAnsi" w:cstheme="minorHAnsi"/>
          <w:sz w:val="22"/>
          <w:szCs w:val="22"/>
        </w:rPr>
      </w:pPr>
    </w:p>
    <w:p w14:paraId="62924204" w14:textId="07812A93" w:rsidR="00231CA8" w:rsidRPr="00CC47F9" w:rsidRDefault="007608FA" w:rsidP="00CC47F9">
      <w:pPr>
        <w:pStyle w:val="Heading3"/>
      </w:pPr>
      <w:bookmarkStart w:id="161" w:name="_Toc474923288"/>
      <w:r w:rsidRPr="00CC47F9">
        <w:t>3</w:t>
      </w:r>
      <w:r w:rsidR="00231CA8" w:rsidRPr="00CC47F9">
        <w:t>.5.1 BizTalk Services</w:t>
      </w:r>
      <w:bookmarkEnd w:id="161"/>
    </w:p>
    <w:p w14:paraId="1FFB87AB" w14:textId="77777777" w:rsidR="00231CA8" w:rsidRPr="00D5480C" w:rsidRDefault="00231CA8" w:rsidP="00CC47F9">
      <w:r w:rsidRPr="00CC47F9">
        <w:rPr>
          <w:rFonts w:eastAsiaTheme="majorEastAsia"/>
          <w:b/>
        </w:rPr>
        <w:t>Operation Logs</w:t>
      </w:r>
      <w:r w:rsidRPr="00D5480C">
        <w:t xml:space="preserve">- Operation log is a Management Services feature available in the Azure classic portal that allows you to view historical logs of operations performed on your Azure services, including BizTalk Services. This feature only captures logs for management operations on BizTalk Services, such as when the service was started, backed up, and so on. </w:t>
      </w:r>
    </w:p>
    <w:p w14:paraId="0F907A66" w14:textId="15F9D3CE" w:rsidR="00231CA8" w:rsidRPr="00CC47F9" w:rsidRDefault="007608FA" w:rsidP="00CC47F9">
      <w:pPr>
        <w:pStyle w:val="Heading3"/>
      </w:pPr>
      <w:bookmarkStart w:id="162" w:name="_Toc474923289"/>
      <w:r w:rsidRPr="00CC47F9">
        <w:t>3</w:t>
      </w:r>
      <w:r w:rsidR="00231CA8" w:rsidRPr="00CC47F9">
        <w:t>.5.2 StorSimple</w:t>
      </w:r>
      <w:bookmarkEnd w:id="162"/>
    </w:p>
    <w:p w14:paraId="34B45546" w14:textId="77777777" w:rsidR="00231CA8" w:rsidRPr="00D5480C" w:rsidRDefault="00231CA8" w:rsidP="00CC47F9">
      <w:r w:rsidRPr="00D5480C">
        <w:t>StorSimple includes several tools that you can use to troubleshoot StorSimple solution. These include:</w:t>
      </w:r>
    </w:p>
    <w:p w14:paraId="05383D71" w14:textId="77777777" w:rsidR="00231CA8" w:rsidRPr="00CC47F9" w:rsidRDefault="00231CA8" w:rsidP="00CC47F9">
      <w:pPr>
        <w:pStyle w:val="ListParagraph"/>
      </w:pPr>
      <w:r w:rsidRPr="00CC47F9">
        <w:t>Cmdlets specifically designed for troubleshooting</w:t>
      </w:r>
    </w:p>
    <w:p w14:paraId="7DF93680" w14:textId="57EB3651" w:rsidR="00231CA8" w:rsidRPr="00CC47F9" w:rsidRDefault="00231CA8" w:rsidP="00CC47F9">
      <w:pPr>
        <w:pStyle w:val="ListParagraph"/>
      </w:pPr>
      <w:r w:rsidRPr="00CC47F9">
        <w:t>Support packages and device logs</w:t>
      </w:r>
    </w:p>
    <w:p w14:paraId="6E580E90" w14:textId="2BA888BE" w:rsidR="00231CA8" w:rsidRPr="00CC47F9" w:rsidRDefault="00231CA8" w:rsidP="00231CA8">
      <w:r w:rsidRPr="00D5480C">
        <w:lastRenderedPageBreak/>
        <w:t>A support package contains all the relevant logs that can assist the Microsoft Support team with troubleshooting device issues. You can use Windows PowerShell for StorSimple to generate an encrypted support package that you can then share with support personnel.</w:t>
      </w:r>
    </w:p>
    <w:p w14:paraId="2EBFCB89" w14:textId="2097875F" w:rsidR="00231CA8" w:rsidRDefault="00E84E84" w:rsidP="00CC47F9">
      <w:pPr>
        <w:pStyle w:val="Heading2"/>
      </w:pPr>
      <w:bookmarkStart w:id="163" w:name="_Toc474923290"/>
      <w:r w:rsidRPr="00CC47F9">
        <w:t>3</w:t>
      </w:r>
      <w:r w:rsidR="00231CA8" w:rsidRPr="00CC47F9">
        <w:t>.6 Intelligence + Analytics</w:t>
      </w:r>
      <w:bookmarkEnd w:id="163"/>
    </w:p>
    <w:tbl>
      <w:tblPr>
        <w:tblStyle w:val="TableGrid"/>
        <w:tblW w:w="9648" w:type="dxa"/>
        <w:tblLayout w:type="fixed"/>
        <w:tblLook w:val="04A0" w:firstRow="1" w:lastRow="0" w:firstColumn="1" w:lastColumn="0" w:noHBand="0" w:noVBand="1"/>
      </w:tblPr>
      <w:tblGrid>
        <w:gridCol w:w="1608"/>
        <w:gridCol w:w="1608"/>
        <w:gridCol w:w="1608"/>
        <w:gridCol w:w="1608"/>
        <w:gridCol w:w="1608"/>
        <w:gridCol w:w="1608"/>
      </w:tblGrid>
      <w:tr w:rsidR="00231CA8" w:rsidRPr="00135055" w14:paraId="0BA7B8A8" w14:textId="77777777" w:rsidTr="009E1100">
        <w:trPr>
          <w:trHeight w:val="129"/>
        </w:trPr>
        <w:tc>
          <w:tcPr>
            <w:tcW w:w="1608" w:type="dxa"/>
          </w:tcPr>
          <w:p w14:paraId="0EF001F7" w14:textId="77777777" w:rsidR="00231CA8" w:rsidRDefault="00231CA8" w:rsidP="009E1100">
            <w:r w:rsidRPr="00D5480C">
              <w:rPr>
                <w:rFonts w:cstheme="minorHAnsi"/>
              </w:rPr>
              <w:t>Intelligence + Analytics</w:t>
            </w:r>
            <w:r>
              <w:t xml:space="preserve"> </w:t>
            </w:r>
          </w:p>
        </w:tc>
        <w:tc>
          <w:tcPr>
            <w:tcW w:w="1608" w:type="dxa"/>
          </w:tcPr>
          <w:p w14:paraId="2888273D" w14:textId="77777777" w:rsidR="00231CA8" w:rsidRDefault="001D6E35" w:rsidP="009E1100">
            <w:hyperlink r:id="rId104" w:history="1">
              <w:r w:rsidR="00231CA8" w:rsidRPr="000035C1">
                <w:rPr>
                  <w:rStyle w:val="Hyperlink"/>
                  <w:rFonts w:cstheme="minorHAnsi"/>
                </w:rPr>
                <w:t>Azure HDInsight Service</w:t>
              </w:r>
            </w:hyperlink>
          </w:p>
        </w:tc>
        <w:tc>
          <w:tcPr>
            <w:tcW w:w="1608" w:type="dxa"/>
          </w:tcPr>
          <w:p w14:paraId="0A562615" w14:textId="77777777" w:rsidR="00231CA8" w:rsidRPr="00D5480C" w:rsidRDefault="001D6E35" w:rsidP="009E1100">
            <w:pPr>
              <w:rPr>
                <w:rFonts w:cstheme="minorHAnsi"/>
              </w:rPr>
            </w:pPr>
            <w:hyperlink r:id="rId105" w:history="1">
              <w:r w:rsidR="00231CA8" w:rsidRPr="000035C1">
                <w:rPr>
                  <w:rStyle w:val="Hyperlink"/>
                  <w:rFonts w:cstheme="minorHAnsi"/>
                </w:rPr>
                <w:t>Azure Machine Learning Service</w:t>
              </w:r>
            </w:hyperlink>
          </w:p>
        </w:tc>
        <w:tc>
          <w:tcPr>
            <w:tcW w:w="1608" w:type="dxa"/>
          </w:tcPr>
          <w:p w14:paraId="25FF9BB8" w14:textId="77777777" w:rsidR="00231CA8" w:rsidRPr="00D5480C" w:rsidRDefault="001D6E35" w:rsidP="009E1100">
            <w:hyperlink r:id="rId106" w:history="1">
              <w:r w:rsidR="00231CA8" w:rsidRPr="000035C1">
                <w:rPr>
                  <w:rStyle w:val="Hyperlink"/>
                </w:rPr>
                <w:t>Azure Data Lake Analytics Service</w:t>
              </w:r>
            </w:hyperlink>
          </w:p>
          <w:p w14:paraId="5A059C23" w14:textId="77777777" w:rsidR="00231CA8" w:rsidRDefault="00231CA8" w:rsidP="009E1100">
            <w:pPr>
              <w:rPr>
                <w:rFonts w:cstheme="minorHAnsi"/>
              </w:rPr>
            </w:pPr>
          </w:p>
        </w:tc>
        <w:tc>
          <w:tcPr>
            <w:tcW w:w="1608" w:type="dxa"/>
          </w:tcPr>
          <w:p w14:paraId="2443D0B2" w14:textId="77777777" w:rsidR="00231CA8" w:rsidRDefault="001D6E35" w:rsidP="009E1100">
            <w:hyperlink r:id="rId107" w:history="1">
              <w:r w:rsidR="00231CA8" w:rsidRPr="0065070B">
                <w:rPr>
                  <w:rStyle w:val="Hyperlink"/>
                  <w:rFonts w:cstheme="minorHAnsi"/>
                </w:rPr>
                <w:t xml:space="preserve">Azure </w:t>
              </w:r>
              <w:proofErr w:type="spellStart"/>
              <w:r w:rsidR="00231CA8" w:rsidRPr="0065070B">
                <w:rPr>
                  <w:rStyle w:val="Hyperlink"/>
                  <w:rFonts w:cstheme="minorHAnsi"/>
                </w:rPr>
                <w:t>PowerBI</w:t>
              </w:r>
              <w:proofErr w:type="spellEnd"/>
              <w:r w:rsidR="00231CA8" w:rsidRPr="0065070B">
                <w:rPr>
                  <w:rStyle w:val="Hyperlink"/>
                  <w:rFonts w:cstheme="minorHAnsi"/>
                </w:rPr>
                <w:t xml:space="preserve"> Embedded service</w:t>
              </w:r>
            </w:hyperlink>
          </w:p>
        </w:tc>
        <w:tc>
          <w:tcPr>
            <w:tcW w:w="1608" w:type="dxa"/>
          </w:tcPr>
          <w:p w14:paraId="58A9F84E" w14:textId="77777777" w:rsidR="00231CA8" w:rsidRDefault="001D6E35" w:rsidP="009E1100">
            <w:pPr>
              <w:rPr>
                <w:rFonts w:cstheme="minorHAnsi"/>
              </w:rPr>
            </w:pPr>
            <w:hyperlink r:id="rId108" w:history="1">
              <w:r w:rsidR="00231CA8" w:rsidRPr="0065070B">
                <w:rPr>
                  <w:rStyle w:val="Hyperlink"/>
                  <w:rFonts w:cstheme="minorHAnsi"/>
                </w:rPr>
                <w:t>Azure Data Lake Store Service</w:t>
              </w:r>
            </w:hyperlink>
          </w:p>
        </w:tc>
      </w:tr>
    </w:tbl>
    <w:p w14:paraId="3C63C339" w14:textId="77777777" w:rsidR="00231CA8" w:rsidRPr="000035C1" w:rsidRDefault="00231CA8" w:rsidP="00231CA8"/>
    <w:p w14:paraId="2BAB8B4F" w14:textId="00B365FF" w:rsidR="00231CA8" w:rsidRPr="00CC47F9" w:rsidRDefault="003F58A2" w:rsidP="00CC47F9">
      <w:pPr>
        <w:pStyle w:val="Heading3"/>
      </w:pPr>
      <w:bookmarkStart w:id="164" w:name="_Toc474923291"/>
      <w:r w:rsidRPr="00CC47F9">
        <w:t>3</w:t>
      </w:r>
      <w:r w:rsidR="00231CA8" w:rsidRPr="00CC47F9">
        <w:t>.6.1 Azure HDInsight Service</w:t>
      </w:r>
      <w:bookmarkEnd w:id="164"/>
    </w:p>
    <w:p w14:paraId="6F0C3322" w14:textId="77777777" w:rsidR="00231CA8" w:rsidRPr="00D5480C" w:rsidRDefault="00231CA8" w:rsidP="00CC47F9">
      <w:r w:rsidRPr="00D5480C">
        <w:t>Each Hadoop cluster in Azure HDInsight has an Azure storage account used as the default file system. Cluster uses the Azure Table storage and the Blob storage on the default Storage account to store its logs. The logs retain in the Storage account even after the cluster is deleted.</w:t>
      </w:r>
      <w:r>
        <w:t xml:space="preserve"> </w:t>
      </w:r>
      <w:r w:rsidRPr="00D5480C">
        <w:rPr>
          <w:color w:val="000000"/>
        </w:rPr>
        <w:t xml:space="preserve">The logs written to Azure Tables provide one level of insight into what is happening with an HDInsight </w:t>
      </w:r>
      <w:r w:rsidRPr="00D5480C">
        <w:t>cluster. When you create an HDInsight cluster, 6 tables are automatically created for Linux-based clusters in the default Table storage:</w:t>
      </w:r>
    </w:p>
    <w:p w14:paraId="47B2878A" w14:textId="77777777" w:rsidR="00CC47F9" w:rsidRDefault="00231CA8" w:rsidP="00CC47F9">
      <w:pPr>
        <w:pStyle w:val="ListParagraph"/>
      </w:pPr>
      <w:proofErr w:type="spellStart"/>
      <w:r w:rsidRPr="00CC47F9">
        <w:t>hdinsightagentlog</w:t>
      </w:r>
      <w:proofErr w:type="spellEnd"/>
      <w:r w:rsidRPr="00CC47F9">
        <w:t xml:space="preserve">, </w:t>
      </w:r>
    </w:p>
    <w:p w14:paraId="0282B6DD" w14:textId="77777777" w:rsidR="00CC47F9" w:rsidRDefault="00231CA8" w:rsidP="00CC47F9">
      <w:pPr>
        <w:pStyle w:val="ListParagraph"/>
      </w:pPr>
      <w:r w:rsidRPr="00CC47F9">
        <w:t xml:space="preserve">syslog, </w:t>
      </w:r>
    </w:p>
    <w:p w14:paraId="4B8E4002" w14:textId="77777777" w:rsidR="00CC47F9" w:rsidRDefault="00231CA8" w:rsidP="00CC47F9">
      <w:pPr>
        <w:pStyle w:val="ListParagraph"/>
      </w:pPr>
      <w:proofErr w:type="spellStart"/>
      <w:r w:rsidRPr="00CC47F9">
        <w:t>daemonlog</w:t>
      </w:r>
      <w:proofErr w:type="spellEnd"/>
      <w:r w:rsidRPr="00CC47F9">
        <w:t xml:space="preserve">, </w:t>
      </w:r>
    </w:p>
    <w:p w14:paraId="48127EEE" w14:textId="77777777" w:rsidR="00CC47F9" w:rsidRDefault="00231CA8" w:rsidP="00CC47F9">
      <w:pPr>
        <w:pStyle w:val="ListParagraph"/>
      </w:pPr>
      <w:proofErr w:type="spellStart"/>
      <w:r w:rsidRPr="00CC47F9">
        <w:t>hadoopservicelog</w:t>
      </w:r>
      <w:proofErr w:type="spellEnd"/>
      <w:r w:rsidRPr="00CC47F9">
        <w:t xml:space="preserve">, </w:t>
      </w:r>
    </w:p>
    <w:p w14:paraId="43E2C596" w14:textId="77777777" w:rsidR="00CC47F9" w:rsidRDefault="00231CA8" w:rsidP="00CC47F9">
      <w:pPr>
        <w:pStyle w:val="ListParagraph"/>
      </w:pPr>
      <w:proofErr w:type="spellStart"/>
      <w:r w:rsidRPr="00CC47F9">
        <w:t>ambariserverlog</w:t>
      </w:r>
      <w:proofErr w:type="spellEnd"/>
      <w:r w:rsidRPr="00CC47F9">
        <w:t xml:space="preserve">, </w:t>
      </w:r>
    </w:p>
    <w:p w14:paraId="42128C99" w14:textId="5CAF15C3" w:rsidR="00231CA8" w:rsidRPr="00CC47F9" w:rsidRDefault="00231CA8" w:rsidP="00CC47F9">
      <w:pPr>
        <w:pStyle w:val="ListParagraph"/>
      </w:pPr>
      <w:proofErr w:type="spellStart"/>
      <w:r w:rsidRPr="00CC47F9">
        <w:t>ambariagentlog</w:t>
      </w:r>
      <w:proofErr w:type="spellEnd"/>
    </w:p>
    <w:p w14:paraId="5CA89D20" w14:textId="77777777" w:rsidR="00231CA8" w:rsidRPr="00D5480C" w:rsidRDefault="00231CA8" w:rsidP="00CC47F9">
      <w:r w:rsidRPr="00D5480C">
        <w:t>Three tables are created for Windows-based clusters:</w:t>
      </w:r>
    </w:p>
    <w:p w14:paraId="4BA0C2C5" w14:textId="77777777" w:rsidR="00231CA8" w:rsidRPr="00CC47F9" w:rsidRDefault="00231CA8" w:rsidP="00CC47F9">
      <w:pPr>
        <w:pStyle w:val="ListParagraph"/>
      </w:pPr>
      <w:proofErr w:type="spellStart"/>
      <w:r w:rsidRPr="00CC47F9">
        <w:t>setuplog</w:t>
      </w:r>
      <w:proofErr w:type="spellEnd"/>
      <w:r w:rsidRPr="00CC47F9">
        <w:t>: Log of events/exceptions encountered in provisioning/setting up of HDInsight clusters.</w:t>
      </w:r>
    </w:p>
    <w:p w14:paraId="715CD9DA" w14:textId="77777777" w:rsidR="00231CA8" w:rsidRPr="00CC47F9" w:rsidRDefault="00231CA8" w:rsidP="00CC47F9">
      <w:pPr>
        <w:pStyle w:val="ListParagraph"/>
      </w:pPr>
      <w:proofErr w:type="spellStart"/>
      <w:r w:rsidRPr="00CC47F9">
        <w:t>hadoopinstalllog</w:t>
      </w:r>
      <w:proofErr w:type="spellEnd"/>
      <w:r w:rsidRPr="00CC47F9">
        <w:t>: Log of events/exceptions encountered when installing Hadoop on the cluster. This table may be useful in debugging issues related to clusters created with custom parameters.</w:t>
      </w:r>
    </w:p>
    <w:p w14:paraId="367B82E0" w14:textId="561C3539" w:rsidR="00231CA8" w:rsidRPr="00CC47F9" w:rsidRDefault="00231CA8" w:rsidP="00231CA8">
      <w:pPr>
        <w:pStyle w:val="ListParagraph"/>
      </w:pPr>
      <w:proofErr w:type="spellStart"/>
      <w:r w:rsidRPr="00CC47F9">
        <w:t>hadoopservicelog</w:t>
      </w:r>
      <w:proofErr w:type="spellEnd"/>
      <w:r w:rsidRPr="00CC47F9">
        <w:t>: Log of events/exceptions recorded by all Hadoop services. This table may be useful in debugging issues related to job failures on HDInsight clusters.</w:t>
      </w:r>
    </w:p>
    <w:p w14:paraId="3B589BD9" w14:textId="21BBAA43" w:rsidR="00231CA8" w:rsidRPr="00CC47F9" w:rsidRDefault="003F58A2" w:rsidP="00CC47F9">
      <w:pPr>
        <w:pStyle w:val="Heading3"/>
      </w:pPr>
      <w:bookmarkStart w:id="165" w:name="_Toc474923292"/>
      <w:r w:rsidRPr="00CC47F9">
        <w:t>3</w:t>
      </w:r>
      <w:r w:rsidR="00231CA8" w:rsidRPr="00CC47F9">
        <w:t>.6.2 Azure Machine Learning Service</w:t>
      </w:r>
      <w:bookmarkEnd w:id="165"/>
    </w:p>
    <w:p w14:paraId="515FB0D1" w14:textId="77777777" w:rsidR="00231CA8" w:rsidRPr="00D5480C" w:rsidRDefault="00231CA8" w:rsidP="00CC47F9">
      <w:r w:rsidRPr="00D5480C">
        <w:t>Enabling logging in Web services provides additional information, beyond just an error number and a message, that can help you troubleshoot your calls to the Machine Learning APIs.</w:t>
      </w:r>
      <w:r>
        <w:t xml:space="preserve"> </w:t>
      </w:r>
      <w:r w:rsidRPr="00D5480C">
        <w:t xml:space="preserve">When logging is enabled, all the diagnostics and errors from the selected endpoint are logged to the Azure Storage Account linked with the user’s workspace. </w:t>
      </w:r>
    </w:p>
    <w:p w14:paraId="5F0F2BB9" w14:textId="77777777" w:rsidR="00231CA8" w:rsidRPr="00D5480C" w:rsidRDefault="00231CA8" w:rsidP="00CC47F9">
      <w:r w:rsidRPr="00D5480C">
        <w:t>Each blob in the container holds the diagnostics info for exactly one of the following:</w:t>
      </w:r>
    </w:p>
    <w:p w14:paraId="640D4454" w14:textId="77777777" w:rsidR="00231CA8" w:rsidRPr="00CC47F9" w:rsidRDefault="00231CA8" w:rsidP="00CC47F9">
      <w:pPr>
        <w:pStyle w:val="ListParagraph"/>
      </w:pPr>
      <w:r w:rsidRPr="00CC47F9">
        <w:lastRenderedPageBreak/>
        <w:t>An execution of the Batch-Execution method</w:t>
      </w:r>
    </w:p>
    <w:p w14:paraId="6C032879" w14:textId="77777777" w:rsidR="00231CA8" w:rsidRPr="00CC47F9" w:rsidRDefault="00231CA8" w:rsidP="00CC47F9">
      <w:pPr>
        <w:pStyle w:val="ListParagraph"/>
      </w:pPr>
      <w:r w:rsidRPr="00CC47F9">
        <w:t>An execution of the Request-Response method</w:t>
      </w:r>
    </w:p>
    <w:p w14:paraId="0E290763" w14:textId="3B3089CF" w:rsidR="00231CA8" w:rsidRPr="00CC47F9" w:rsidRDefault="00231CA8" w:rsidP="00CC47F9">
      <w:pPr>
        <w:pStyle w:val="ListParagraph"/>
      </w:pPr>
      <w:r w:rsidRPr="00CC47F9">
        <w:t>Initialization of a Request-Response container</w:t>
      </w:r>
    </w:p>
    <w:p w14:paraId="2E3A492D" w14:textId="703B77A7" w:rsidR="00231CA8" w:rsidRPr="0069724F" w:rsidRDefault="003F58A2" w:rsidP="0069724F">
      <w:pPr>
        <w:pStyle w:val="Heading3"/>
      </w:pPr>
      <w:bookmarkStart w:id="166" w:name="_Toc474923293"/>
      <w:r w:rsidRPr="0069724F">
        <w:t>3</w:t>
      </w:r>
      <w:r w:rsidR="00231CA8" w:rsidRPr="0069724F">
        <w:t>.6.3 Azure Data Lake Analytics Service</w:t>
      </w:r>
      <w:bookmarkEnd w:id="166"/>
    </w:p>
    <w:p w14:paraId="0D162150" w14:textId="26A73463" w:rsidR="00231CA8" w:rsidRPr="0069724F" w:rsidRDefault="00231CA8" w:rsidP="0069724F">
      <w:pPr>
        <w:rPr>
          <w:rFonts w:eastAsiaTheme="majorEastAsia"/>
          <w:color w:val="2E74B5" w:themeColor="accent1" w:themeShade="BF"/>
        </w:rPr>
      </w:pPr>
      <w:r w:rsidRPr="0069724F">
        <w:t>Search log- The search log can be stored in either Data Lake store or Azure Blob storage.</w:t>
      </w:r>
    </w:p>
    <w:p w14:paraId="2508A500" w14:textId="23990426" w:rsidR="00231CA8" w:rsidRPr="0069724F" w:rsidRDefault="003F58A2" w:rsidP="0069724F">
      <w:pPr>
        <w:pStyle w:val="Heading3"/>
      </w:pPr>
      <w:bookmarkStart w:id="167" w:name="_Toc474923294"/>
      <w:r w:rsidRPr="0069724F">
        <w:t>3</w:t>
      </w:r>
      <w:r w:rsidR="00231CA8" w:rsidRPr="0069724F">
        <w:t>.6.4 Azure Data Lake Store Service</w:t>
      </w:r>
      <w:bookmarkEnd w:id="167"/>
    </w:p>
    <w:p w14:paraId="57AEA78C" w14:textId="77777777" w:rsidR="00231CA8" w:rsidRPr="0065070B" w:rsidRDefault="00231CA8" w:rsidP="0069724F">
      <w:r w:rsidRPr="00D5480C">
        <w:t>In the Diagnostic Logs blade, you should see the logs categorized by Audit Logs and Request Logs.</w:t>
      </w:r>
    </w:p>
    <w:p w14:paraId="625E88B0" w14:textId="4EC851D6" w:rsidR="00231CA8" w:rsidRPr="0069724F" w:rsidRDefault="0069724F" w:rsidP="0069724F">
      <w:pPr>
        <w:pStyle w:val="ListParagraph"/>
      </w:pPr>
      <w:r>
        <w:rPr>
          <w:b/>
        </w:rPr>
        <w:t>Request L</w:t>
      </w:r>
      <w:r w:rsidR="00231CA8" w:rsidRPr="0069724F">
        <w:rPr>
          <w:b/>
        </w:rPr>
        <w:t>ogs</w:t>
      </w:r>
      <w:r w:rsidR="00231CA8" w:rsidRPr="0069724F">
        <w:t xml:space="preserve"> – Request logs capture every API request made on the Data Lake Store account.</w:t>
      </w:r>
    </w:p>
    <w:p w14:paraId="4CDC9A4C" w14:textId="4EDE2F3A" w:rsidR="00231CA8" w:rsidRPr="0069724F" w:rsidRDefault="00231CA8" w:rsidP="0069724F">
      <w:pPr>
        <w:pStyle w:val="ListParagraph"/>
      </w:pPr>
      <w:r w:rsidRPr="0069724F">
        <w:rPr>
          <w:b/>
        </w:rPr>
        <w:t>Audit Logs</w:t>
      </w:r>
      <w:r w:rsidRPr="0069724F">
        <w:t xml:space="preserve">- Audit logs are similar to request Logs but provide a much more detailed breakdown of the operations being performed on the Data Lake Store account. </w:t>
      </w:r>
    </w:p>
    <w:p w14:paraId="46182A6E" w14:textId="47822F08" w:rsidR="00231CA8" w:rsidRPr="0069724F" w:rsidRDefault="003F58A2" w:rsidP="0069724F">
      <w:pPr>
        <w:pStyle w:val="Heading3"/>
      </w:pPr>
      <w:bookmarkStart w:id="168" w:name="_Toc474923295"/>
      <w:r w:rsidRPr="0069724F">
        <w:t>3</w:t>
      </w:r>
      <w:r w:rsidR="0069724F">
        <w:t xml:space="preserve">.6.5 Azure </w:t>
      </w:r>
      <w:proofErr w:type="spellStart"/>
      <w:r w:rsidR="0069724F">
        <w:t>PowerBI</w:t>
      </w:r>
      <w:proofErr w:type="spellEnd"/>
      <w:r w:rsidR="0069724F">
        <w:t xml:space="preserve"> Embedded S</w:t>
      </w:r>
      <w:r w:rsidR="00231CA8" w:rsidRPr="0069724F">
        <w:t>ervice</w:t>
      </w:r>
      <w:bookmarkEnd w:id="168"/>
    </w:p>
    <w:p w14:paraId="2820891E" w14:textId="77777777" w:rsidR="00231CA8" w:rsidRPr="00D5480C" w:rsidRDefault="00231CA8" w:rsidP="0069724F">
      <w:pPr>
        <w:rPr>
          <w:color w:val="000000"/>
        </w:rPr>
      </w:pPr>
      <w:r w:rsidRPr="00D5480C">
        <w:t xml:space="preserve">Azure Audit Logs (Operational Logs) include all the provisioning actions performed in the Azure Resource Manager in addition to other actions related to managing Azure resources (ex. Alerts, Auto Scaling, deployments etc.). </w:t>
      </w:r>
    </w:p>
    <w:p w14:paraId="0338FE7F" w14:textId="77777777" w:rsidR="00231CA8" w:rsidRPr="00D5480C" w:rsidRDefault="00231CA8" w:rsidP="0069724F">
      <w:pPr>
        <w:rPr>
          <w:color w:val="0D0D0D" w:themeColor="text1" w:themeTint="F2"/>
        </w:rPr>
      </w:pPr>
      <w:r w:rsidRPr="00D5480C">
        <w:rPr>
          <w:color w:val="0D0D0D" w:themeColor="text1" w:themeTint="F2"/>
        </w:rPr>
        <w:t>These data points usually require accessing the logs via data analysis and visualization tools. The Azure Insights and Power BI team collaborated to bring you exactly this - a free and easy-to-use extension in Power BI, the Content Pack for Azure Audit Logs.</w:t>
      </w:r>
    </w:p>
    <w:p w14:paraId="3C880343" w14:textId="7E52D3C1" w:rsidR="00231CA8" w:rsidRPr="00D5480C" w:rsidRDefault="004B5FF1" w:rsidP="004B5FF1">
      <w:pPr>
        <w:pStyle w:val="Heading3"/>
      </w:pPr>
      <w:bookmarkStart w:id="169" w:name="_Toc474923296"/>
      <w:r>
        <w:t xml:space="preserve">3.6.6 </w:t>
      </w:r>
      <w:r w:rsidR="00231CA8" w:rsidRPr="00D5480C">
        <w:t>Azure Key Vault</w:t>
      </w:r>
      <w:bookmarkEnd w:id="169"/>
    </w:p>
    <w:p w14:paraId="48F1F2DD" w14:textId="77777777" w:rsidR="00231CA8" w:rsidRPr="00D5480C" w:rsidRDefault="00231CA8" w:rsidP="004B5FF1">
      <w:r w:rsidRPr="00D5480C">
        <w:t>You can do this by enabling logging for Key Vault, which saves information in an Azure storage account that you provide. A new container named insights-logs-</w:t>
      </w:r>
      <w:proofErr w:type="spellStart"/>
      <w:r w:rsidRPr="00D5480C">
        <w:t>auditevent</w:t>
      </w:r>
      <w:proofErr w:type="spellEnd"/>
      <w:r w:rsidRPr="00D5480C">
        <w:t> is automatically created for your specified storage account, and you can use this same storage account for collecting logs for multiple key vaults.</w:t>
      </w:r>
    </w:p>
    <w:p w14:paraId="04FEEABF" w14:textId="77777777" w:rsidR="00231CA8" w:rsidRPr="00D5480C" w:rsidRDefault="00231CA8" w:rsidP="004B5FF1">
      <w:r w:rsidRPr="00D5480C">
        <w:t>You can access your logging information at most, 10 minutes after the key vault operation. In most cases, it will be quicker than this. It's up to you to manage your logs in your storage account:</w:t>
      </w:r>
    </w:p>
    <w:p w14:paraId="4280486D" w14:textId="77777777" w:rsidR="00231CA8" w:rsidRPr="004B5FF1" w:rsidRDefault="00231CA8" w:rsidP="004B5FF1">
      <w:pPr>
        <w:pStyle w:val="ListParagraph"/>
      </w:pPr>
      <w:r w:rsidRPr="004B5FF1">
        <w:t>Use standard Azure access control methods to secure your logs by restricting who can access them.</w:t>
      </w:r>
    </w:p>
    <w:p w14:paraId="6B78AD8A" w14:textId="4131B625" w:rsidR="00231CA8" w:rsidRPr="004B5FF1" w:rsidRDefault="00231CA8" w:rsidP="004B5FF1">
      <w:pPr>
        <w:pStyle w:val="ListParagraph"/>
      </w:pPr>
      <w:r w:rsidRPr="004B5FF1">
        <w:t>Delete logs that you no longer want to keep in your storage account.</w:t>
      </w:r>
    </w:p>
    <w:p w14:paraId="0312DB06" w14:textId="2A2062B4" w:rsidR="00231CA8" w:rsidRDefault="00DB7B3D" w:rsidP="004B5FF1">
      <w:pPr>
        <w:pStyle w:val="Heading2"/>
      </w:pPr>
      <w:bookmarkStart w:id="170" w:name="_Toc474923297"/>
      <w:r w:rsidRPr="004B5FF1">
        <w:t>3</w:t>
      </w:r>
      <w:r w:rsidR="004B5FF1" w:rsidRPr="004B5FF1">
        <w:t>.7 Monitoring &amp;</w:t>
      </w:r>
      <w:r w:rsidR="00231CA8" w:rsidRPr="004B5FF1">
        <w:t xml:space="preserve"> Management</w:t>
      </w:r>
      <w:bookmarkEnd w:id="170"/>
    </w:p>
    <w:tbl>
      <w:tblPr>
        <w:tblStyle w:val="TableGrid"/>
        <w:tblW w:w="9855" w:type="dxa"/>
        <w:tblLayout w:type="fixed"/>
        <w:tblLook w:val="04A0" w:firstRow="1" w:lastRow="0" w:firstColumn="1" w:lastColumn="0" w:noHBand="0" w:noVBand="1"/>
      </w:tblPr>
      <w:tblGrid>
        <w:gridCol w:w="3285"/>
        <w:gridCol w:w="3285"/>
        <w:gridCol w:w="3285"/>
      </w:tblGrid>
      <w:tr w:rsidR="00231CA8" w:rsidRPr="00135055" w14:paraId="10A66409" w14:textId="77777777" w:rsidTr="009E1100">
        <w:trPr>
          <w:trHeight w:val="508"/>
        </w:trPr>
        <w:tc>
          <w:tcPr>
            <w:tcW w:w="3285" w:type="dxa"/>
          </w:tcPr>
          <w:p w14:paraId="05692EE1" w14:textId="12E735C7" w:rsidR="00231CA8" w:rsidRDefault="004B5FF1" w:rsidP="009E1100">
            <w:r>
              <w:rPr>
                <w:rFonts w:cstheme="minorHAnsi"/>
              </w:rPr>
              <w:t>Monitoring &amp;</w:t>
            </w:r>
            <w:r w:rsidR="00231CA8" w:rsidRPr="00D5480C">
              <w:rPr>
                <w:rFonts w:cstheme="minorHAnsi"/>
              </w:rPr>
              <w:t xml:space="preserve"> Management</w:t>
            </w:r>
          </w:p>
        </w:tc>
        <w:tc>
          <w:tcPr>
            <w:tcW w:w="3285" w:type="dxa"/>
          </w:tcPr>
          <w:p w14:paraId="2F381BF9" w14:textId="77777777" w:rsidR="00231CA8" w:rsidRDefault="001D6E35" w:rsidP="009E1100">
            <w:hyperlink r:id="rId109" w:history="1">
              <w:r w:rsidR="00231CA8" w:rsidRPr="0065070B">
                <w:rPr>
                  <w:rStyle w:val="Hyperlink"/>
                  <w:rFonts w:cstheme="minorHAnsi"/>
                </w:rPr>
                <w:t>Azure Backup Service</w:t>
              </w:r>
            </w:hyperlink>
          </w:p>
        </w:tc>
        <w:tc>
          <w:tcPr>
            <w:tcW w:w="3285" w:type="dxa"/>
          </w:tcPr>
          <w:p w14:paraId="1695ECB4" w14:textId="77777777" w:rsidR="00231CA8" w:rsidRPr="00D5480C" w:rsidRDefault="001D6E35" w:rsidP="009E1100">
            <w:pPr>
              <w:rPr>
                <w:rFonts w:cstheme="minorHAnsi"/>
              </w:rPr>
            </w:pPr>
            <w:hyperlink r:id="rId110" w:history="1">
              <w:r w:rsidR="00231CA8" w:rsidRPr="0038569C">
                <w:rPr>
                  <w:rStyle w:val="Hyperlink"/>
                  <w:rFonts w:cstheme="minorHAnsi"/>
                  <w:shd w:val="clear" w:color="auto" w:fill="FFFFFF"/>
                </w:rPr>
                <w:t>Developers Tools</w:t>
              </w:r>
            </w:hyperlink>
          </w:p>
        </w:tc>
      </w:tr>
    </w:tbl>
    <w:p w14:paraId="5A5876A9" w14:textId="77777777" w:rsidR="00231CA8" w:rsidRPr="0065070B" w:rsidRDefault="00231CA8" w:rsidP="00231CA8"/>
    <w:p w14:paraId="0ECD1B3C" w14:textId="48858D16" w:rsidR="00231CA8" w:rsidRPr="004B5FF1" w:rsidRDefault="00DB7B3D" w:rsidP="004B5FF1">
      <w:pPr>
        <w:pStyle w:val="Heading3"/>
      </w:pPr>
      <w:bookmarkStart w:id="171" w:name="_Toc474923298"/>
      <w:r w:rsidRPr="004B5FF1">
        <w:t>3</w:t>
      </w:r>
      <w:r w:rsidR="00231CA8" w:rsidRPr="004B5FF1">
        <w:t>.7.1 Azure Backup Service</w:t>
      </w:r>
      <w:bookmarkEnd w:id="171"/>
    </w:p>
    <w:p w14:paraId="5B9C6A93" w14:textId="43DE93DE" w:rsidR="00231CA8" w:rsidRPr="00D5480C" w:rsidRDefault="004B5FF1" w:rsidP="004B5FF1">
      <w:pPr>
        <w:rPr>
          <w:shd w:val="clear" w:color="auto" w:fill="FFFFFF"/>
        </w:rPr>
      </w:pPr>
      <w:r>
        <w:rPr>
          <w:shd w:val="clear" w:color="auto" w:fill="FFFFFF"/>
        </w:rPr>
        <w:t>P</w:t>
      </w:r>
      <w:r w:rsidR="00231CA8" w:rsidRPr="00D5480C">
        <w:rPr>
          <w:shd w:val="clear" w:color="auto" w:fill="FFFFFF"/>
        </w:rPr>
        <w:t>review release of alerting and monitoring for</w:t>
      </w:r>
      <w:r w:rsidR="00231CA8" w:rsidRPr="00D5480C">
        <w:rPr>
          <w:rStyle w:val="apple-converted-space"/>
          <w:rFonts w:cstheme="minorHAnsi"/>
          <w:color w:val="0D0D0D" w:themeColor="text1" w:themeTint="F2"/>
          <w:shd w:val="clear" w:color="auto" w:fill="FFFFFF"/>
        </w:rPr>
        <w:t> </w:t>
      </w:r>
      <w:r w:rsidR="00231CA8" w:rsidRPr="00D5480C">
        <w:rPr>
          <w:shd w:val="clear" w:color="auto" w:fill="FFFFFF"/>
        </w:rPr>
        <w:t>Azure backup, which is currently the top-voted idea on</w:t>
      </w:r>
      <w:r w:rsidR="00231CA8" w:rsidRPr="00D5480C">
        <w:rPr>
          <w:rStyle w:val="apple-converted-space"/>
          <w:rFonts w:cstheme="minorHAnsi"/>
          <w:color w:val="0D0D0D" w:themeColor="text1" w:themeTint="F2"/>
          <w:shd w:val="clear" w:color="auto" w:fill="FFFFFF"/>
        </w:rPr>
        <w:t> </w:t>
      </w:r>
      <w:r w:rsidR="00231CA8" w:rsidRPr="00D5480C">
        <w:rPr>
          <w:shd w:val="clear" w:color="auto" w:fill="FFFFFF"/>
        </w:rPr>
        <w:t>Azure Backup User Voice. In a continuation of the</w:t>
      </w:r>
      <w:r w:rsidR="00231CA8" w:rsidRPr="00D5480C">
        <w:rPr>
          <w:rStyle w:val="apple-converted-space"/>
          <w:rFonts w:cstheme="minorHAnsi"/>
          <w:color w:val="0D0D0D" w:themeColor="text1" w:themeTint="F2"/>
          <w:shd w:val="clear" w:color="auto" w:fill="FFFFFF"/>
        </w:rPr>
        <w:t> </w:t>
      </w:r>
      <w:r w:rsidR="00231CA8" w:rsidRPr="00D5480C">
        <w:rPr>
          <w:shd w:val="clear" w:color="auto" w:fill="FFFFFF"/>
        </w:rPr>
        <w:t xml:space="preserve">simplified experience using the new Recovery </w:t>
      </w:r>
      <w:r w:rsidR="00231CA8" w:rsidRPr="00D5480C">
        <w:rPr>
          <w:shd w:val="clear" w:color="auto" w:fill="FFFFFF"/>
        </w:rPr>
        <w:lastRenderedPageBreak/>
        <w:t>Services vault, customers can now monitor cloud backups for their on-premises servers and Azure IaaS virtual machines in a single dashboard. </w:t>
      </w:r>
    </w:p>
    <w:p w14:paraId="1A8EAB87" w14:textId="64F1F8F7" w:rsidR="00231CA8" w:rsidRPr="004B5FF1" w:rsidRDefault="002D2076" w:rsidP="004B5FF1">
      <w:pPr>
        <w:pStyle w:val="Heading2"/>
      </w:pPr>
      <w:bookmarkStart w:id="172" w:name="_Toc474923299"/>
      <w:r w:rsidRPr="004B5FF1">
        <w:t>3</w:t>
      </w:r>
      <w:r w:rsidR="004B5FF1" w:rsidRPr="004B5FF1">
        <w:rPr>
          <w:rStyle w:val="Heading3Char"/>
        </w:rPr>
        <w:t>.7.2</w:t>
      </w:r>
      <w:r w:rsidR="00231CA8" w:rsidRPr="004B5FF1">
        <w:rPr>
          <w:rStyle w:val="Heading3Char"/>
        </w:rPr>
        <w:t xml:space="preserve"> Developers Tools</w:t>
      </w:r>
      <w:bookmarkEnd w:id="172"/>
    </w:p>
    <w:p w14:paraId="6E57286A" w14:textId="4D82C8D7" w:rsidR="00231CA8" w:rsidRPr="009933B2" w:rsidRDefault="002D2076" w:rsidP="004B5FF1">
      <w:pPr>
        <w:pStyle w:val="Heading4"/>
        <w:rPr>
          <w:shd w:val="clear" w:color="auto" w:fill="FFFFFF"/>
        </w:rPr>
      </w:pPr>
      <w:bookmarkStart w:id="173" w:name="_Toc474923300"/>
      <w:r>
        <w:rPr>
          <w:shd w:val="clear" w:color="auto" w:fill="FFFFFF"/>
        </w:rPr>
        <w:t>3</w:t>
      </w:r>
      <w:r w:rsidR="004B5FF1">
        <w:rPr>
          <w:shd w:val="clear" w:color="auto" w:fill="FFFFFF"/>
        </w:rPr>
        <w:t>.7.2.1</w:t>
      </w:r>
      <w:r w:rsidR="00231CA8" w:rsidRPr="00D5480C">
        <w:rPr>
          <w:shd w:val="clear" w:color="auto" w:fill="FFFFFF"/>
        </w:rPr>
        <w:t xml:space="preserve"> Azure API Management</w:t>
      </w:r>
      <w:r w:rsidR="0076386A">
        <w:rPr>
          <w:shd w:val="clear" w:color="auto" w:fill="FFFFFF"/>
        </w:rPr>
        <w:t xml:space="preserve"> – Custom Logs</w:t>
      </w:r>
      <w:bookmarkEnd w:id="173"/>
    </w:p>
    <w:p w14:paraId="1122DA20" w14:textId="77777777" w:rsidR="00231CA8" w:rsidRPr="00D5480C" w:rsidRDefault="00231CA8" w:rsidP="004B5FF1">
      <w:pPr>
        <w:rPr>
          <w:shd w:val="clear" w:color="auto" w:fill="FFFFFF"/>
        </w:rPr>
      </w:pPr>
      <w:r w:rsidRPr="00D5480C">
        <w:rPr>
          <w:shd w:val="clear" w:color="auto" w:fill="FFFFFF"/>
        </w:rPr>
        <w:t xml:space="preserve">The Custom Logs data source in Log Analytics allows you to collect events from text files on both Windows and Linux computers. Many applications log information to text files instead of standard logging services such as Windows Event log or Syslog.                    </w:t>
      </w:r>
    </w:p>
    <w:p w14:paraId="1388F442" w14:textId="411FC7D3" w:rsidR="00231CA8" w:rsidRPr="00EE4226" w:rsidRDefault="004B5FF1" w:rsidP="00EE4226">
      <w:pPr>
        <w:pStyle w:val="Heading4"/>
      </w:pPr>
      <w:bookmarkStart w:id="174" w:name="_Toc474923301"/>
      <w:r w:rsidRPr="00EE4226">
        <w:t>3.7.2.2</w:t>
      </w:r>
      <w:r w:rsidR="00231CA8" w:rsidRPr="00EE4226">
        <w:t xml:space="preserve"> Application Insights</w:t>
      </w:r>
      <w:bookmarkEnd w:id="174"/>
    </w:p>
    <w:p w14:paraId="080F3E87" w14:textId="77777777" w:rsidR="00231CA8" w:rsidRPr="00D5480C" w:rsidRDefault="00231CA8" w:rsidP="00EE4226">
      <w:r w:rsidRPr="00D5480C">
        <w:t>Application Insights includes a powerful Diagnostic Search tool that enables you to explore and drill in to telemetry sent by the Application Insights SDK from your application. Many events such as user page views are automatically sent by the SDK.</w:t>
      </w:r>
    </w:p>
    <w:p w14:paraId="4BDE7D82" w14:textId="77777777" w:rsidR="00231CA8" w:rsidRPr="00D5480C" w:rsidRDefault="00231CA8" w:rsidP="00EE4226">
      <w:r w:rsidRPr="00D5480C">
        <w:t xml:space="preserve">You can also write code to send custom events, exception reports, and traces. And if you already use a logging framework such as log4J, log4net, </w:t>
      </w:r>
      <w:proofErr w:type="spellStart"/>
      <w:r w:rsidRPr="00D5480C">
        <w:t>NLog</w:t>
      </w:r>
      <w:proofErr w:type="spellEnd"/>
      <w:r w:rsidRPr="00D5480C">
        <w:t xml:space="preserve">, or </w:t>
      </w:r>
      <w:proofErr w:type="spellStart"/>
      <w:r w:rsidRPr="00D5480C">
        <w:t>System.Diagnostics.Trace</w:t>
      </w:r>
      <w:proofErr w:type="spellEnd"/>
      <w:r w:rsidRPr="00D5480C">
        <w:t>, you can capture those logs and include them in the search. This makes it easy to correlate log traces with user actions, exceptions and other events.</w:t>
      </w:r>
    </w:p>
    <w:p w14:paraId="3181D478" w14:textId="7A56F0E3" w:rsidR="00231CA8" w:rsidRPr="00EE4226" w:rsidRDefault="00EE4226" w:rsidP="00EE4226">
      <w:pPr>
        <w:pStyle w:val="Heading4"/>
      </w:pPr>
      <w:bookmarkStart w:id="175" w:name="_Toc474923302"/>
      <w:r w:rsidRPr="00EE4226">
        <w:t>3.7.2.3</w:t>
      </w:r>
      <w:r w:rsidR="00315F2A" w:rsidRPr="00EE4226">
        <w:t xml:space="preserve"> </w:t>
      </w:r>
      <w:r w:rsidRPr="00EE4226">
        <w:t>Application Diagnostic L</w:t>
      </w:r>
      <w:r w:rsidR="00231CA8" w:rsidRPr="00EE4226">
        <w:t>ogs</w:t>
      </w:r>
      <w:bookmarkEnd w:id="175"/>
    </w:p>
    <w:p w14:paraId="5CC0DD2E" w14:textId="77777777" w:rsidR="00231CA8" w:rsidRPr="00D5480C" w:rsidRDefault="00231CA8" w:rsidP="00EE4226">
      <w:r w:rsidRPr="00D5480C">
        <w:t>When you set up a Cloud Services project or a Virtual Machine in Microsoft Azure, </w:t>
      </w:r>
      <w:hyperlink r:id="rId111" w:history="1">
        <w:r w:rsidRPr="00D5480C">
          <w:t>Azure can generate a diagnostic log</w:t>
        </w:r>
      </w:hyperlink>
      <w:r w:rsidRPr="00D5480C">
        <w:t xml:space="preserve">. You can have this sent on to Application Insights so that you can analyze it along with diagnostic and usage telemetry sent from within the app by the Application Insights SDK. The Azure log </w:t>
      </w:r>
      <w:r w:rsidRPr="00D5480C">
        <w:rPr>
          <w:color w:val="0D0D0D" w:themeColor="text1" w:themeTint="F2"/>
        </w:rPr>
        <w:t xml:space="preserve">includes events in the management of the app such as start, stop, crashes, as well as performance counters. The log also includes calls in the app to </w:t>
      </w:r>
      <w:proofErr w:type="spellStart"/>
      <w:r w:rsidRPr="00D5480C">
        <w:rPr>
          <w:color w:val="0D0D0D" w:themeColor="text1" w:themeTint="F2"/>
        </w:rPr>
        <w:t>System.Diagnostics.Trace</w:t>
      </w:r>
      <w:proofErr w:type="spellEnd"/>
      <w:r w:rsidRPr="00D5480C">
        <w:rPr>
          <w:color w:val="0D0D0D" w:themeColor="text1" w:themeTint="F2"/>
        </w:rPr>
        <w:t>.</w:t>
      </w:r>
    </w:p>
    <w:p w14:paraId="6DF20287" w14:textId="77777777" w:rsidR="00231CA8" w:rsidRPr="00D5480C" w:rsidRDefault="00231CA8" w:rsidP="00EE4226">
      <w:pPr>
        <w:rPr>
          <w:rFonts w:eastAsiaTheme="minorEastAsia" w:cstheme="minorHAnsi"/>
          <w:color w:val="0D0D0D" w:themeColor="text1" w:themeTint="F2"/>
        </w:rPr>
      </w:pPr>
      <w:r w:rsidRPr="00D5480C">
        <w:rPr>
          <w:rFonts w:eastAsiaTheme="minorEastAsia" w:cstheme="minorHAnsi"/>
          <w:color w:val="0D0D0D" w:themeColor="text1" w:themeTint="F2"/>
        </w:rPr>
        <w:t xml:space="preserve"> (</w:t>
      </w:r>
      <w:hyperlink r:id="rId112" w:history="1">
        <w:r w:rsidRPr="00D5480C">
          <w:rPr>
            <w:rStyle w:val="Hyperlink"/>
            <w:rFonts w:eastAsiaTheme="minorEastAsia" w:cstheme="minorHAnsi"/>
          </w:rPr>
          <w:t>https://docs.microsoft.com/en-us/azure/app-service-web/web-sites-enable-diagnostic-log</w:t>
        </w:r>
      </w:hyperlink>
      <w:r w:rsidRPr="00D5480C">
        <w:rPr>
          <w:rFonts w:eastAsiaTheme="minorEastAsia" w:cstheme="minorHAnsi"/>
          <w:color w:val="0D0D0D" w:themeColor="text1" w:themeTint="F2"/>
        </w:rPr>
        <w:t>)</w:t>
      </w:r>
    </w:p>
    <w:p w14:paraId="7857E68E" w14:textId="77777777" w:rsidR="00231CA8" w:rsidRPr="00D5480C" w:rsidRDefault="00231CA8" w:rsidP="00EE4226">
      <w:pPr>
        <w:rPr>
          <w:shd w:val="clear" w:color="auto" w:fill="FFFFFF"/>
        </w:rPr>
      </w:pPr>
      <w:r w:rsidRPr="00D5480C">
        <w:rPr>
          <w:shd w:val="clear" w:color="auto" w:fill="FFFFFF"/>
        </w:rPr>
        <w:t>Application diagnostics stores information in a specific format for .NET applications, depending on whether you store logs to the file system, table storage, or blob storage. The base set of data stored is the same across all three storage types - the date and time the event occurred, the process ID that produced the event, the event type (information, warning, error,) and the event message.</w:t>
      </w:r>
    </w:p>
    <w:p w14:paraId="7B71358C" w14:textId="301ED1F2" w:rsidR="009E37F2" w:rsidRPr="00EE4226" w:rsidRDefault="00231CA8" w:rsidP="00EE4226">
      <w:pPr>
        <w:rPr>
          <w:shd w:val="clear" w:color="auto" w:fill="FFFFFF"/>
        </w:rPr>
      </w:pPr>
      <w:r w:rsidRPr="00D5480C">
        <w:rPr>
          <w:shd w:val="clear" w:color="auto" w:fill="FFFFFF"/>
        </w:rPr>
        <w:t>Four Types of St</w:t>
      </w:r>
      <w:r w:rsidR="00EE4226">
        <w:rPr>
          <w:shd w:val="clear" w:color="auto" w:fill="FFFFFF"/>
        </w:rPr>
        <w:t xml:space="preserve">orage is there to store log: - </w:t>
      </w:r>
    </w:p>
    <w:p w14:paraId="30F8E90A" w14:textId="568C1E1E" w:rsidR="00555A73" w:rsidRDefault="00EE4226" w:rsidP="00EE4226">
      <w:pPr>
        <w:pStyle w:val="ListParagraph"/>
      </w:pPr>
      <w:r w:rsidRPr="00EE4226">
        <w:rPr>
          <w:b/>
        </w:rPr>
        <w:t>File S</w:t>
      </w:r>
      <w:r w:rsidR="00555A73" w:rsidRPr="00EE4226">
        <w:rPr>
          <w:b/>
        </w:rPr>
        <w:t>ystem</w:t>
      </w:r>
      <w:r>
        <w:t xml:space="preserve"> - </w:t>
      </w:r>
      <w:r w:rsidR="00555A73">
        <w:t>Each line logged to the file system or received using streaming.</w:t>
      </w:r>
    </w:p>
    <w:p w14:paraId="1F32F74E" w14:textId="0B709BDE" w:rsidR="00555A73" w:rsidRDefault="00EE4226" w:rsidP="00EE4226">
      <w:pPr>
        <w:pStyle w:val="ListParagraph"/>
      </w:pPr>
      <w:r w:rsidRPr="00EE4226">
        <w:rPr>
          <w:b/>
        </w:rPr>
        <w:t>Table S</w:t>
      </w:r>
      <w:r w:rsidR="00555A73" w:rsidRPr="00EE4226">
        <w:rPr>
          <w:b/>
        </w:rPr>
        <w:t>torage</w:t>
      </w:r>
      <w:r>
        <w:t xml:space="preserve"> - </w:t>
      </w:r>
      <w:r w:rsidR="00555A73">
        <w:t xml:space="preserve">When logging to table storage, additional properties are used to facilitate searching the data stored in the table as well as more granular information on the event. </w:t>
      </w:r>
    </w:p>
    <w:p w14:paraId="7A695F9C" w14:textId="6D645F16" w:rsidR="00555A73" w:rsidRDefault="00EE4226" w:rsidP="00EE4226">
      <w:pPr>
        <w:pStyle w:val="ListParagraph"/>
      </w:pPr>
      <w:r w:rsidRPr="00EE4226">
        <w:rPr>
          <w:b/>
        </w:rPr>
        <w:t>Blob S</w:t>
      </w:r>
      <w:r w:rsidR="00555A73" w:rsidRPr="00EE4226">
        <w:rPr>
          <w:b/>
        </w:rPr>
        <w:t>torage</w:t>
      </w:r>
      <w:r>
        <w:t xml:space="preserve"> - </w:t>
      </w:r>
      <w:r w:rsidR="00555A73">
        <w:t xml:space="preserve">When logging to blob storage, data is stored in comma-separated values (CSV) format. </w:t>
      </w:r>
    </w:p>
    <w:p w14:paraId="4ABA8A64" w14:textId="07BD937D" w:rsidR="0064267F" w:rsidRPr="000A7EFE" w:rsidRDefault="00EE4226" w:rsidP="00EE4226">
      <w:pPr>
        <w:pStyle w:val="ListParagraph"/>
      </w:pPr>
      <w:r w:rsidRPr="00EE4226">
        <w:rPr>
          <w:b/>
        </w:rPr>
        <w:t>Failed Request T</w:t>
      </w:r>
      <w:r w:rsidR="00555A73" w:rsidRPr="00EE4226">
        <w:rPr>
          <w:b/>
        </w:rPr>
        <w:t>races</w:t>
      </w:r>
      <w:r>
        <w:t xml:space="preserve"> - </w:t>
      </w:r>
      <w:r w:rsidR="00555A73">
        <w:t>Failed request traces are stored in XML files.</w:t>
      </w:r>
    </w:p>
    <w:sectPr w:rsidR="0064267F" w:rsidRPr="000A7EFE" w:rsidSect="009E37F2">
      <w:headerReference w:type="default" r:id="rId113"/>
      <w:footerReference w:type="default" r:id="rId114"/>
      <w:footerReference w:type="first" r:id="rId1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om Shinder" w:date="2017-02-28T13:17:00Z" w:initials="TS">
    <w:p w14:paraId="064AA77E" w14:textId="3B52180A" w:rsidR="00F70C8C" w:rsidRDefault="00F70C8C">
      <w:pPr>
        <w:pStyle w:val="CommentText"/>
      </w:pPr>
      <w:r>
        <w:rPr>
          <w:rStyle w:val="CommentReference"/>
        </w:rPr>
        <w:annotationRef/>
      </w:r>
      <w:r>
        <w:t>This paper is very confusing because it goes into the details and doesn’t explain our overall logging and auditing options from a high level.</w:t>
      </w:r>
    </w:p>
    <w:p w14:paraId="7542DEE8" w14:textId="65E567CF" w:rsidR="00F70C8C" w:rsidRDefault="00F70C8C" w:rsidP="00B71B3D">
      <w:pPr>
        <w:pStyle w:val="CommentText"/>
        <w:numPr>
          <w:ilvl w:val="0"/>
          <w:numId w:val="45"/>
        </w:numPr>
      </w:pPr>
      <w:r>
        <w:t>What types of logs are available?</w:t>
      </w:r>
    </w:p>
    <w:p w14:paraId="2CCC5E6C" w14:textId="12009540" w:rsidR="00F70C8C" w:rsidRDefault="00F70C8C" w:rsidP="00B71B3D">
      <w:pPr>
        <w:pStyle w:val="CommentText"/>
        <w:numPr>
          <w:ilvl w:val="0"/>
          <w:numId w:val="45"/>
        </w:numPr>
      </w:pPr>
      <w:r>
        <w:t>What do you get with the different types of logs?</w:t>
      </w:r>
    </w:p>
    <w:p w14:paraId="3B6A7637" w14:textId="7056C912" w:rsidR="00F70C8C" w:rsidRDefault="00F70C8C" w:rsidP="00B71B3D">
      <w:pPr>
        <w:pStyle w:val="CommentText"/>
        <w:numPr>
          <w:ilvl w:val="0"/>
          <w:numId w:val="45"/>
        </w:numPr>
      </w:pPr>
      <w:r>
        <w:t>What resources can we get logging and auditing information about?</w:t>
      </w:r>
    </w:p>
    <w:p w14:paraId="6E940E2C" w14:textId="77777777" w:rsidR="00F70C8C" w:rsidRDefault="00F70C8C" w:rsidP="00B71B3D">
      <w:pPr>
        <w:pStyle w:val="CommentText"/>
        <w:numPr>
          <w:ilvl w:val="0"/>
          <w:numId w:val="45"/>
        </w:numPr>
      </w:pPr>
      <w:r>
        <w:t>How do we get that logging and auditing information?</w:t>
      </w:r>
    </w:p>
    <w:p w14:paraId="6F3CE33D" w14:textId="34AB839E" w:rsidR="00F70C8C" w:rsidRDefault="00F70C8C" w:rsidP="00D575BA">
      <w:pPr>
        <w:pStyle w:val="CommentText"/>
      </w:pPr>
    </w:p>
    <w:p w14:paraId="32E50417" w14:textId="24A1EDFE" w:rsidR="00F70C8C" w:rsidRDefault="00F70C8C" w:rsidP="00D575BA">
      <w:pPr>
        <w:pStyle w:val="CommentText"/>
      </w:pPr>
      <w:r>
        <w:t>For each service, you need to rationalize and standardize how to present the information. Maybe:</w:t>
      </w:r>
    </w:p>
    <w:p w14:paraId="7333E777" w14:textId="4F97D5A6" w:rsidR="00F70C8C" w:rsidRDefault="00F70C8C" w:rsidP="00172255">
      <w:pPr>
        <w:pStyle w:val="CommentText"/>
        <w:numPr>
          <w:ilvl w:val="0"/>
          <w:numId w:val="45"/>
        </w:numPr>
      </w:pPr>
      <w:r>
        <w:t>Define service and what it does</w:t>
      </w:r>
    </w:p>
    <w:p w14:paraId="0EEC2DF4" w14:textId="6679D35A" w:rsidR="00F70C8C" w:rsidRDefault="00F70C8C" w:rsidP="00172255">
      <w:pPr>
        <w:pStyle w:val="CommentText"/>
        <w:numPr>
          <w:ilvl w:val="0"/>
          <w:numId w:val="45"/>
        </w:numPr>
      </w:pPr>
      <w:r>
        <w:t>Define types of logs is maintains</w:t>
      </w:r>
    </w:p>
    <w:p w14:paraId="6AAE1A61" w14:textId="3F8DB7D2" w:rsidR="00F70C8C" w:rsidRDefault="00F70C8C" w:rsidP="00172255">
      <w:pPr>
        <w:pStyle w:val="CommentText"/>
        <w:numPr>
          <w:ilvl w:val="0"/>
          <w:numId w:val="45"/>
        </w:numPr>
      </w:pPr>
      <w:r>
        <w:t>Define types of information collected in the logs</w:t>
      </w:r>
    </w:p>
    <w:p w14:paraId="3AD1BEE4" w14:textId="37511E4D" w:rsidR="00F70C8C" w:rsidRDefault="00F70C8C" w:rsidP="00172255">
      <w:pPr>
        <w:pStyle w:val="CommentText"/>
        <w:numPr>
          <w:ilvl w:val="0"/>
          <w:numId w:val="45"/>
        </w:numPr>
      </w:pPr>
      <w:r>
        <w:t xml:space="preserve">Define how to access this information </w:t>
      </w:r>
    </w:p>
    <w:p w14:paraId="3E04429E" w14:textId="47B0EB8F" w:rsidR="00F70C8C" w:rsidRDefault="00F70C8C" w:rsidP="00172255">
      <w:pPr>
        <w:pStyle w:val="CommentText"/>
      </w:pPr>
    </w:p>
    <w:p w14:paraId="6949AE94" w14:textId="40B5C3AC" w:rsidR="00F70C8C" w:rsidRDefault="00F70C8C" w:rsidP="00172255">
      <w:pPr>
        <w:pStyle w:val="CommentText"/>
      </w:pPr>
      <w:r>
        <w:t xml:space="preserve">Also, need to provide information on how to analyze the logging and auditing information. How can we do that? OMS? On-premises SIEM? Anything else? </w:t>
      </w:r>
    </w:p>
    <w:p w14:paraId="1820615F" w14:textId="251652E3" w:rsidR="00F70C8C" w:rsidRDefault="00F70C8C" w:rsidP="00172255">
      <w:pPr>
        <w:pStyle w:val="CommentText"/>
      </w:pPr>
    </w:p>
    <w:p w14:paraId="647682C3" w14:textId="21D52F31" w:rsidR="00F70C8C" w:rsidRDefault="00F70C8C" w:rsidP="00172255">
      <w:pPr>
        <w:pStyle w:val="CommentText"/>
      </w:pPr>
      <w:r>
        <w:t>We need to provide more than just a copy/paste list of random information about logs for all the Azure services.</w:t>
      </w:r>
    </w:p>
    <w:p w14:paraId="6E63FF64" w14:textId="77777777" w:rsidR="00F70C8C" w:rsidRDefault="00F70C8C" w:rsidP="00D575BA">
      <w:pPr>
        <w:pStyle w:val="CommentText"/>
      </w:pPr>
      <w:r>
        <w:t xml:space="preserve"> </w:t>
      </w:r>
    </w:p>
    <w:p w14:paraId="3BA3D32C" w14:textId="2950CF57" w:rsidR="00F70C8C" w:rsidRDefault="00F70C8C" w:rsidP="00D575BA">
      <w:pPr>
        <w:pStyle w:val="CommentText"/>
      </w:pPr>
      <w:r>
        <w:t xml:space="preserve">The bottom line is that our logging and auditing stories are difficult for customers to understand and the goal of this paper is to make it EASY to understand with a nice narrative and systematic approach that’s easy to follow. </w:t>
      </w:r>
      <w:r w:rsidRPr="00172255">
        <w:rPr>
          <w:highlight w:val="yellow"/>
        </w:rPr>
        <w:t>I’m depending on your team here, because I’m very weak in our logging/auditing – so I’m approaching this as a naïve customer.</w:t>
      </w:r>
      <w:r>
        <w:t xml:space="preserve"> </w:t>
      </w:r>
    </w:p>
  </w:comment>
  <w:comment w:id="13" w:author="Tom Shinder" w:date="2017-02-28T12:32:00Z" w:initials="TS">
    <w:p w14:paraId="06C088BD" w14:textId="08067399" w:rsidR="00F70C8C" w:rsidRDefault="00F70C8C">
      <w:pPr>
        <w:pStyle w:val="CommentText"/>
      </w:pPr>
      <w:r>
        <w:rPr>
          <w:rStyle w:val="CommentReference"/>
        </w:rPr>
        <w:annotationRef/>
      </w:r>
      <w:r>
        <w:t>Typo in the figure. Should say “On-premise</w:t>
      </w:r>
      <w:r w:rsidRPr="00946F6B">
        <w:rPr>
          <w:highlight w:val="yellow"/>
        </w:rPr>
        <w:t>s</w:t>
      </w:r>
      <w:r>
        <w:t>, hybrid/external cloud data</w:t>
      </w:r>
    </w:p>
  </w:comment>
  <w:comment w:id="14" w:author="URVASHI SHARMA" w:date="2017-03-01T17:44:00Z" w:initials="US">
    <w:p w14:paraId="46EE2982" w14:textId="7CDACA26" w:rsidR="001E797F" w:rsidRDefault="001E797F">
      <w:pPr>
        <w:pStyle w:val="CommentText"/>
      </w:pPr>
      <w:r>
        <w:rPr>
          <w:rStyle w:val="CommentReference"/>
        </w:rPr>
        <w:annotationRef/>
      </w:r>
      <w:r>
        <w:t>On premises is correct.</w:t>
      </w:r>
    </w:p>
  </w:comment>
  <w:comment w:id="15" w:author="Tom Shinder" w:date="2017-02-28T12:33:00Z" w:initials="TS">
    <w:p w14:paraId="401533E1" w14:textId="53042363" w:rsidR="00F70C8C" w:rsidRDefault="00F70C8C">
      <w:pPr>
        <w:pStyle w:val="CommentText"/>
      </w:pPr>
      <w:r>
        <w:rPr>
          <w:rStyle w:val="CommentReference"/>
        </w:rPr>
        <w:annotationRef/>
      </w:r>
      <w:r>
        <w:t xml:space="preserve">Introduce table and its intent. </w:t>
      </w:r>
    </w:p>
  </w:comment>
  <w:comment w:id="16" w:author="URVASHI SHARMA" w:date="2017-03-01T15:02:00Z" w:initials="US">
    <w:p w14:paraId="070D322D" w14:textId="025DBF59" w:rsidR="00F70C8C" w:rsidRDefault="00F70C8C">
      <w:pPr>
        <w:pStyle w:val="CommentText"/>
      </w:pPr>
      <w:r>
        <w:rPr>
          <w:rStyle w:val="CommentReference"/>
        </w:rPr>
        <w:annotationRef/>
      </w:r>
      <w:r>
        <w:t>Done</w:t>
      </w:r>
      <w:r w:rsidR="00DC26F9">
        <w:t xml:space="preserve"> – Already explained below.</w:t>
      </w:r>
    </w:p>
  </w:comment>
  <w:comment w:id="18" w:author="Tom Shinder" w:date="2017-02-28T12:34:00Z" w:initials="TS">
    <w:p w14:paraId="34FFE708" w14:textId="60575222" w:rsidR="00F70C8C" w:rsidRDefault="00F70C8C">
      <w:pPr>
        <w:pStyle w:val="CommentText"/>
      </w:pPr>
      <w:r>
        <w:rPr>
          <w:rStyle w:val="CommentReference"/>
        </w:rPr>
        <w:annotationRef/>
      </w:r>
      <w:r>
        <w:t xml:space="preserve">Introduce table and its intent. </w:t>
      </w:r>
    </w:p>
  </w:comment>
  <w:comment w:id="19" w:author="URVASHI SHARMA" w:date="2017-03-01T15:04:00Z" w:initials="US">
    <w:p w14:paraId="7CD9A897" w14:textId="4DC2B994" w:rsidR="00F70C8C" w:rsidRDefault="00F70C8C">
      <w:pPr>
        <w:pStyle w:val="CommentText"/>
      </w:pPr>
      <w:r>
        <w:rPr>
          <w:rStyle w:val="CommentReference"/>
        </w:rPr>
        <w:annotationRef/>
      </w:r>
      <w:r>
        <w:t>Already included below</w:t>
      </w:r>
    </w:p>
  </w:comment>
  <w:comment w:id="20" w:author="Tom Shinder" w:date="2017-02-28T12:35:00Z" w:initials="TS">
    <w:p w14:paraId="67A2FE61" w14:textId="225E7D27" w:rsidR="00F70C8C" w:rsidRDefault="00F70C8C">
      <w:pPr>
        <w:pStyle w:val="CommentText"/>
      </w:pPr>
      <w:r>
        <w:rPr>
          <w:rStyle w:val="CommentReference"/>
        </w:rPr>
        <w:annotationRef/>
      </w:r>
      <w:r>
        <w:t xml:space="preserve">Link. </w:t>
      </w:r>
    </w:p>
  </w:comment>
  <w:comment w:id="21" w:author="URVASHI SHARMA" w:date="2017-03-01T14:03:00Z" w:initials="US">
    <w:p w14:paraId="41DC9D15" w14:textId="0A950200" w:rsidR="00F70C8C" w:rsidRDefault="00F70C8C">
      <w:pPr>
        <w:pStyle w:val="CommentText"/>
      </w:pPr>
      <w:r>
        <w:rPr>
          <w:rStyle w:val="CommentReference"/>
        </w:rPr>
        <w:annotationRef/>
      </w:r>
      <w:r>
        <w:t>Done</w:t>
      </w:r>
    </w:p>
  </w:comment>
  <w:comment w:id="22" w:author="Tom Shinder" w:date="2017-02-28T12:35:00Z" w:initials="TS">
    <w:p w14:paraId="56439C29" w14:textId="5AC71F94" w:rsidR="00F70C8C" w:rsidRDefault="00F70C8C">
      <w:pPr>
        <w:pStyle w:val="CommentText"/>
      </w:pPr>
      <w:r>
        <w:rPr>
          <w:rStyle w:val="CommentReference"/>
        </w:rPr>
        <w:annotationRef/>
      </w:r>
      <w:r>
        <w:t xml:space="preserve">Define “control-plane events” – I don’t know what that means, so I suspect old and new customers don’t know either. </w:t>
      </w:r>
    </w:p>
    <w:p w14:paraId="303AC235" w14:textId="77777777" w:rsidR="00F70C8C" w:rsidRDefault="00F70C8C">
      <w:pPr>
        <w:pStyle w:val="CommentText"/>
      </w:pPr>
    </w:p>
  </w:comment>
  <w:comment w:id="23" w:author="URVASHI SHARMA" w:date="2017-03-01T14:08:00Z" w:initials="US">
    <w:p w14:paraId="59393CED" w14:textId="1F66AC13" w:rsidR="00F70C8C" w:rsidRDefault="00F70C8C">
      <w:pPr>
        <w:pStyle w:val="CommentText"/>
      </w:pPr>
      <w:r>
        <w:rPr>
          <w:rStyle w:val="CommentReference"/>
        </w:rPr>
        <w:annotationRef/>
      </w:r>
      <w:r>
        <w:t>Done</w:t>
      </w:r>
    </w:p>
  </w:comment>
  <w:comment w:id="24" w:author="Tom Shinder" w:date="2017-02-28T12:37:00Z" w:initials="TS">
    <w:p w14:paraId="33B0DA76" w14:textId="6398CD8A" w:rsidR="00F70C8C" w:rsidRDefault="00F70C8C">
      <w:pPr>
        <w:pStyle w:val="CommentText"/>
      </w:pPr>
      <w:r>
        <w:rPr>
          <w:rStyle w:val="CommentReference"/>
        </w:rPr>
        <w:annotationRef/>
      </w:r>
      <w:r>
        <w:t xml:space="preserve">What do these terms mean? They sound like HTTP commands – but they’re not, correct? How do we translate this to something the customer will understand? </w:t>
      </w:r>
    </w:p>
  </w:comment>
  <w:comment w:id="25" w:author="URVASHI SHARMA" w:date="2017-03-01T17:50:00Z" w:initials="US">
    <w:p w14:paraId="67C6DD92" w14:textId="504402EC" w:rsidR="00296F7A" w:rsidRDefault="00296F7A">
      <w:pPr>
        <w:pStyle w:val="CommentText"/>
      </w:pPr>
      <w:r>
        <w:rPr>
          <w:rStyle w:val="CommentReference"/>
        </w:rPr>
        <w:annotationRef/>
      </w:r>
      <w:r>
        <w:t>Description included.</w:t>
      </w:r>
    </w:p>
  </w:comment>
  <w:comment w:id="27" w:author="Tom Shinder" w:date="2017-02-28T12:38:00Z" w:initials="TS">
    <w:p w14:paraId="0E33BB21" w14:textId="16627C07" w:rsidR="00F70C8C" w:rsidRDefault="00F70C8C">
      <w:pPr>
        <w:pStyle w:val="CommentText"/>
      </w:pPr>
      <w:r>
        <w:rPr>
          <w:rStyle w:val="CommentReference"/>
        </w:rPr>
        <w:annotationRef/>
      </w:r>
      <w:r>
        <w:t xml:space="preserve">Introduce table and its intent. </w:t>
      </w:r>
    </w:p>
  </w:comment>
  <w:comment w:id="28" w:author="URVASHI SHARMA" w:date="2017-03-01T15:01:00Z" w:initials="US">
    <w:p w14:paraId="4C8C83DA" w14:textId="4E4B8EDE" w:rsidR="00F70C8C" w:rsidRDefault="00F70C8C">
      <w:pPr>
        <w:pStyle w:val="CommentText"/>
      </w:pPr>
      <w:r>
        <w:rPr>
          <w:rStyle w:val="CommentReference"/>
        </w:rPr>
        <w:annotationRef/>
      </w:r>
      <w:r>
        <w:t>Done</w:t>
      </w:r>
    </w:p>
  </w:comment>
  <w:comment w:id="30" w:author="Tom Shinder" w:date="2017-02-28T12:38:00Z" w:initials="TS">
    <w:p w14:paraId="16E6DA13" w14:textId="3882742F" w:rsidR="00F70C8C" w:rsidRDefault="00F70C8C">
      <w:pPr>
        <w:pStyle w:val="CommentText"/>
      </w:pPr>
      <w:r>
        <w:rPr>
          <w:rStyle w:val="CommentReference"/>
        </w:rPr>
        <w:annotationRef/>
      </w:r>
      <w:r>
        <w:t xml:space="preserve">OK, to use these terms here, but only after we explain what they mean above. </w:t>
      </w:r>
    </w:p>
  </w:comment>
  <w:comment w:id="31" w:author="URVASHI SHARMA" w:date="2017-03-01T17:51:00Z" w:initials="US">
    <w:p w14:paraId="32BC7716" w14:textId="1731AA81" w:rsidR="00E63F08" w:rsidRDefault="00E63F08">
      <w:pPr>
        <w:pStyle w:val="CommentText"/>
      </w:pPr>
      <w:r>
        <w:rPr>
          <w:rStyle w:val="CommentReference"/>
        </w:rPr>
        <w:annotationRef/>
      </w:r>
      <w:r>
        <w:t>Done above</w:t>
      </w:r>
    </w:p>
  </w:comment>
  <w:comment w:id="32" w:author="Tom Shinder" w:date="2017-02-28T12:41:00Z" w:initials="TS">
    <w:p w14:paraId="5FE38C49" w14:textId="1AE96DA0" w:rsidR="00F70C8C" w:rsidRDefault="00F70C8C">
      <w:pPr>
        <w:pStyle w:val="CommentText"/>
      </w:pPr>
      <w:r>
        <w:rPr>
          <w:rStyle w:val="CommentReference"/>
        </w:rPr>
        <w:annotationRef/>
      </w:r>
      <w:r>
        <w:t xml:space="preserve">Audit log or activity log? </w:t>
      </w:r>
    </w:p>
    <w:p w14:paraId="353ED70E" w14:textId="77777777" w:rsidR="00F70C8C" w:rsidRDefault="00F70C8C">
      <w:pPr>
        <w:pStyle w:val="CommentText"/>
      </w:pPr>
    </w:p>
  </w:comment>
  <w:comment w:id="33" w:author="URVASHI SHARMA" w:date="2017-03-01T15:15:00Z" w:initials="US">
    <w:p w14:paraId="419F45A9" w14:textId="666CF83A" w:rsidR="00F70C8C" w:rsidRDefault="00F70C8C">
      <w:pPr>
        <w:pStyle w:val="CommentText"/>
      </w:pPr>
      <w:r>
        <w:rPr>
          <w:rStyle w:val="CommentReference"/>
        </w:rPr>
        <w:annotationRef/>
      </w:r>
      <w:r>
        <w:t xml:space="preserve">It is audit log. </w:t>
      </w:r>
      <w:hyperlink r:id="rId1" w:history="1">
        <w:r w:rsidRPr="00BC44A2">
          <w:rPr>
            <w:rStyle w:val="Hyperlink"/>
          </w:rPr>
          <w:t>Refer here</w:t>
        </w:r>
      </w:hyperlink>
    </w:p>
  </w:comment>
  <w:comment w:id="34" w:author="Tom Shinder" w:date="2017-02-28T12:39:00Z" w:initials="TS">
    <w:p w14:paraId="046F4E46" w14:textId="51BE4AE2" w:rsidR="00F70C8C" w:rsidRDefault="00F70C8C">
      <w:pPr>
        <w:pStyle w:val="CommentText"/>
      </w:pPr>
      <w:r>
        <w:rPr>
          <w:rStyle w:val="CommentReference"/>
        </w:rPr>
        <w:annotationRef/>
      </w:r>
      <w:r>
        <w:t xml:space="preserve">Provide an example of a “resource” and a PUT or POST or DELETE action on such a resource. The content is painfully abstract and not helpful in educating the reader. </w:t>
      </w:r>
    </w:p>
  </w:comment>
  <w:comment w:id="35" w:author="URVASHI SHARMA" w:date="2017-03-01T17:53:00Z" w:initials="US">
    <w:p w14:paraId="2207D80C" w14:textId="77777777" w:rsidR="00E63F08" w:rsidRPr="00E63F08" w:rsidRDefault="00E63F08" w:rsidP="00E63F0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eastAsia="Times New Roman"/>
          <w:color w:val="222222"/>
          <w:bdr w:val="none" w:sz="0" w:space="0" w:color="auto" w:frame="1"/>
          <w:shd w:val="clear" w:color="auto" w:fill="F9F9F9"/>
        </w:rPr>
      </w:pPr>
      <w:r>
        <w:rPr>
          <w:rStyle w:val="CommentReference"/>
        </w:rPr>
        <w:annotationRef/>
      </w:r>
      <w:r w:rsidRPr="00E63F08">
        <w:rPr>
          <w:rFonts w:eastAsia="Times New Roman"/>
          <w:color w:val="222222"/>
          <w:bdr w:val="none" w:sz="0" w:space="0" w:color="auto" w:frame="1"/>
          <w:shd w:val="clear" w:color="auto" w:fill="F9F9F9"/>
        </w:rPr>
        <w:t>"</w:t>
      </w:r>
      <w:proofErr w:type="spellStart"/>
      <w:r w:rsidRPr="00E63F08">
        <w:rPr>
          <w:rFonts w:eastAsia="Times New Roman"/>
          <w:color w:val="222222"/>
          <w:bdr w:val="none" w:sz="0" w:space="0" w:color="auto" w:frame="1"/>
          <w:shd w:val="clear" w:color="auto" w:fill="F9F9F9"/>
        </w:rPr>
        <w:t>httpRequest</w:t>
      </w:r>
      <w:proofErr w:type="spellEnd"/>
      <w:r w:rsidRPr="00E63F08">
        <w:rPr>
          <w:rFonts w:eastAsia="Times New Roman"/>
          <w:color w:val="222222"/>
          <w:bdr w:val="none" w:sz="0" w:space="0" w:color="auto" w:frame="1"/>
          <w:shd w:val="clear" w:color="auto" w:fill="F9F9F9"/>
        </w:rPr>
        <w:t>": {</w:t>
      </w:r>
    </w:p>
    <w:p w14:paraId="21F815E2" w14:textId="77777777" w:rsidR="00E63F08" w:rsidRPr="00E63F08" w:rsidRDefault="00E63F08" w:rsidP="00E63F0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nsolas"/>
          <w:color w:val="222222"/>
          <w:sz w:val="20"/>
          <w:szCs w:val="20"/>
          <w:bdr w:val="none" w:sz="0" w:space="0" w:color="auto" w:frame="1"/>
          <w:shd w:val="clear" w:color="auto" w:fill="F9F9F9"/>
        </w:rPr>
      </w:pPr>
      <w:r w:rsidRPr="00E63F08">
        <w:rPr>
          <w:rFonts w:ascii="Consolas" w:eastAsia="Times New Roman" w:hAnsi="Consolas" w:cs="Consolas"/>
          <w:color w:val="222222"/>
          <w:sz w:val="20"/>
          <w:szCs w:val="20"/>
          <w:bdr w:val="none" w:sz="0" w:space="0" w:color="auto" w:frame="1"/>
          <w:shd w:val="clear" w:color="auto" w:fill="F9F9F9"/>
        </w:rPr>
        <w:t xml:space="preserve">      "</w:t>
      </w:r>
      <w:proofErr w:type="spellStart"/>
      <w:r w:rsidRPr="00E63F08">
        <w:rPr>
          <w:rFonts w:ascii="Consolas" w:eastAsia="Times New Roman" w:hAnsi="Consolas" w:cs="Consolas"/>
          <w:color w:val="222222"/>
          <w:sz w:val="20"/>
          <w:szCs w:val="20"/>
          <w:bdr w:val="none" w:sz="0" w:space="0" w:color="auto" w:frame="1"/>
          <w:shd w:val="clear" w:color="auto" w:fill="F9F9F9"/>
        </w:rPr>
        <w:t>clientRequestId</w:t>
      </w:r>
      <w:proofErr w:type="spellEnd"/>
      <w:r w:rsidRPr="00E63F08">
        <w:rPr>
          <w:rFonts w:ascii="Consolas" w:eastAsia="Times New Roman" w:hAnsi="Consolas" w:cs="Consolas"/>
          <w:color w:val="222222"/>
          <w:sz w:val="20"/>
          <w:szCs w:val="20"/>
          <w:bdr w:val="none" w:sz="0" w:space="0" w:color="auto" w:frame="1"/>
          <w:shd w:val="clear" w:color="auto" w:fill="F9F9F9"/>
        </w:rPr>
        <w:t>": "27003b25-91d3-418f-8eb1-29e537dcb249",</w:t>
      </w:r>
    </w:p>
    <w:p w14:paraId="456C4A8E" w14:textId="77777777" w:rsidR="00E63F08" w:rsidRPr="00E63F08" w:rsidRDefault="00E63F08" w:rsidP="00E63F0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nsolas"/>
          <w:color w:val="222222"/>
          <w:sz w:val="20"/>
          <w:szCs w:val="20"/>
          <w:bdr w:val="none" w:sz="0" w:space="0" w:color="auto" w:frame="1"/>
          <w:shd w:val="clear" w:color="auto" w:fill="F9F9F9"/>
        </w:rPr>
      </w:pPr>
      <w:r w:rsidRPr="00E63F08">
        <w:rPr>
          <w:rFonts w:ascii="Consolas" w:eastAsia="Times New Roman" w:hAnsi="Consolas" w:cs="Consolas"/>
          <w:color w:val="222222"/>
          <w:sz w:val="20"/>
          <w:szCs w:val="20"/>
          <w:bdr w:val="none" w:sz="0" w:space="0" w:color="auto" w:frame="1"/>
          <w:shd w:val="clear" w:color="auto" w:fill="F9F9F9"/>
        </w:rPr>
        <w:t xml:space="preserve">      "</w:t>
      </w:r>
      <w:proofErr w:type="spellStart"/>
      <w:r w:rsidRPr="00E63F08">
        <w:rPr>
          <w:rFonts w:ascii="Consolas" w:eastAsia="Times New Roman" w:hAnsi="Consolas" w:cs="Consolas"/>
          <w:color w:val="222222"/>
          <w:sz w:val="20"/>
          <w:szCs w:val="20"/>
          <w:bdr w:val="none" w:sz="0" w:space="0" w:color="auto" w:frame="1"/>
          <w:shd w:val="clear" w:color="auto" w:fill="F9F9F9"/>
        </w:rPr>
        <w:t>clientIpAddress</w:t>
      </w:r>
      <w:proofErr w:type="spellEnd"/>
      <w:r w:rsidRPr="00E63F08">
        <w:rPr>
          <w:rFonts w:ascii="Consolas" w:eastAsia="Times New Roman" w:hAnsi="Consolas" w:cs="Consolas"/>
          <w:color w:val="222222"/>
          <w:sz w:val="20"/>
          <w:szCs w:val="20"/>
          <w:bdr w:val="none" w:sz="0" w:space="0" w:color="auto" w:frame="1"/>
          <w:shd w:val="clear" w:color="auto" w:fill="F9F9F9"/>
        </w:rPr>
        <w:t>": "192.168.35.115",</w:t>
      </w:r>
    </w:p>
    <w:p w14:paraId="6675000D" w14:textId="77777777" w:rsidR="00E63F08" w:rsidRPr="00E63F08" w:rsidRDefault="00E63F08" w:rsidP="00E63F0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nsolas"/>
          <w:color w:val="222222"/>
          <w:sz w:val="20"/>
          <w:szCs w:val="20"/>
          <w:bdr w:val="none" w:sz="0" w:space="0" w:color="auto" w:frame="1"/>
          <w:shd w:val="clear" w:color="auto" w:fill="F9F9F9"/>
        </w:rPr>
      </w:pPr>
      <w:r w:rsidRPr="00E63F08">
        <w:rPr>
          <w:rFonts w:ascii="Consolas" w:eastAsia="Times New Roman" w:hAnsi="Consolas" w:cs="Consolas"/>
          <w:color w:val="222222"/>
          <w:sz w:val="20"/>
          <w:szCs w:val="20"/>
          <w:bdr w:val="none" w:sz="0" w:space="0" w:color="auto" w:frame="1"/>
          <w:shd w:val="clear" w:color="auto" w:fill="F9F9F9"/>
        </w:rPr>
        <w:t xml:space="preserve">      "method": "PUT"</w:t>
      </w:r>
    </w:p>
    <w:p w14:paraId="318FE417" w14:textId="77777777" w:rsidR="00E63F08" w:rsidRPr="00E63F08" w:rsidRDefault="00E63F08" w:rsidP="00E63F0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nsolas"/>
          <w:color w:val="222222"/>
          <w:sz w:val="20"/>
          <w:szCs w:val="20"/>
        </w:rPr>
      </w:pPr>
      <w:r w:rsidRPr="00E63F08">
        <w:rPr>
          <w:rFonts w:ascii="Consolas" w:eastAsia="Times New Roman" w:hAnsi="Consolas" w:cs="Consolas"/>
          <w:color w:val="222222"/>
          <w:sz w:val="20"/>
          <w:szCs w:val="20"/>
          <w:bdr w:val="none" w:sz="0" w:space="0" w:color="auto" w:frame="1"/>
          <w:shd w:val="clear" w:color="auto" w:fill="F9F9F9"/>
        </w:rPr>
        <w:t xml:space="preserve">    },</w:t>
      </w:r>
    </w:p>
    <w:p w14:paraId="6766D07C" w14:textId="6E5909AC" w:rsidR="00E63F08" w:rsidRDefault="00E63F08">
      <w:pPr>
        <w:pStyle w:val="CommentText"/>
      </w:pPr>
    </w:p>
  </w:comment>
  <w:comment w:id="36" w:author="Tom Shinder" w:date="2017-02-28T12:42:00Z" w:initials="TS">
    <w:p w14:paraId="5560A69A" w14:textId="631283B3" w:rsidR="00F70C8C" w:rsidRDefault="00F70C8C">
      <w:pPr>
        <w:pStyle w:val="CommentText"/>
      </w:pPr>
      <w:r>
        <w:rPr>
          <w:rStyle w:val="CommentReference"/>
        </w:rPr>
        <w:annotationRef/>
      </w:r>
      <w:r>
        <w:t xml:space="preserve">Define “event hub” and link. </w:t>
      </w:r>
    </w:p>
  </w:comment>
  <w:comment w:id="37" w:author="URVASHI SHARMA" w:date="2017-03-01T14:29:00Z" w:initials="US">
    <w:p w14:paraId="213756D0" w14:textId="16EECFF6" w:rsidR="00F70C8C" w:rsidRDefault="00F70C8C">
      <w:pPr>
        <w:pStyle w:val="CommentText"/>
      </w:pPr>
      <w:r>
        <w:rPr>
          <w:rStyle w:val="CommentReference"/>
        </w:rPr>
        <w:annotationRef/>
      </w:r>
      <w:r>
        <w:t>Done</w:t>
      </w:r>
    </w:p>
  </w:comment>
  <w:comment w:id="38" w:author="Tom Shinder" w:date="2017-02-28T12:42:00Z" w:initials="TS">
    <w:p w14:paraId="128127C0" w14:textId="2042C285" w:rsidR="00F70C8C" w:rsidRDefault="00F70C8C">
      <w:pPr>
        <w:pStyle w:val="CommentText"/>
      </w:pPr>
      <w:r>
        <w:rPr>
          <w:rStyle w:val="CommentReference"/>
        </w:rPr>
        <w:annotationRef/>
      </w:r>
      <w:r>
        <w:t xml:space="preserve">Define “region” and link. </w:t>
      </w:r>
    </w:p>
    <w:p w14:paraId="19852673" w14:textId="77777777" w:rsidR="00F70C8C" w:rsidRDefault="00F70C8C">
      <w:pPr>
        <w:pStyle w:val="CommentText"/>
      </w:pPr>
    </w:p>
  </w:comment>
  <w:comment w:id="39" w:author="URVASHI SHARMA" w:date="2017-03-01T15:12:00Z" w:initials="US">
    <w:p w14:paraId="2420C4BF" w14:textId="6B427EF9" w:rsidR="00F70C8C" w:rsidRDefault="00F70C8C">
      <w:pPr>
        <w:pStyle w:val="CommentText"/>
      </w:pPr>
      <w:r>
        <w:rPr>
          <w:rStyle w:val="CommentReference"/>
        </w:rPr>
        <w:annotationRef/>
      </w:r>
      <w:r>
        <w:t>Done</w:t>
      </w:r>
    </w:p>
  </w:comment>
  <w:comment w:id="40" w:author="Tom Shinder" w:date="2017-02-28T12:43:00Z" w:initials="TS">
    <w:p w14:paraId="06BB4F00" w14:textId="0AD4C935" w:rsidR="00F70C8C" w:rsidRDefault="00F70C8C">
      <w:pPr>
        <w:pStyle w:val="CommentText"/>
      </w:pPr>
      <w:r>
        <w:rPr>
          <w:rStyle w:val="CommentReference"/>
        </w:rPr>
        <w:annotationRef/>
      </w:r>
      <w:r>
        <w:t xml:space="preserve">Define “OMS” and provide link (remember, the customers we want to attract don’t already know </w:t>
      </w:r>
      <w:r>
        <w:t xml:space="preserve">all of our stuff – so we have to be very explicit. </w:t>
      </w:r>
    </w:p>
  </w:comment>
  <w:comment w:id="41" w:author="URVASHI SHARMA" w:date="2017-03-01T16:04:00Z" w:initials="US">
    <w:p w14:paraId="14591849" w14:textId="2013FB60" w:rsidR="009B6D44" w:rsidRDefault="009B6D44">
      <w:pPr>
        <w:pStyle w:val="CommentText"/>
      </w:pPr>
      <w:r>
        <w:rPr>
          <w:rStyle w:val="CommentReference"/>
        </w:rPr>
        <w:annotationRef/>
      </w:r>
      <w:r>
        <w:t>Done</w:t>
      </w:r>
    </w:p>
  </w:comment>
  <w:comment w:id="43" w:author="Tom Shinder" w:date="2017-02-28T12:45:00Z" w:initials="TS">
    <w:p w14:paraId="2ADFCBD2" w14:textId="4A1DEF64" w:rsidR="00F70C8C" w:rsidRDefault="00F70C8C">
      <w:pPr>
        <w:pStyle w:val="CommentText"/>
      </w:pPr>
      <w:r>
        <w:rPr>
          <w:rStyle w:val="CommentReference"/>
        </w:rPr>
        <w:annotationRef/>
      </w:r>
      <w:r>
        <w:t xml:space="preserve">Link. </w:t>
      </w:r>
    </w:p>
  </w:comment>
  <w:comment w:id="44" w:author="URVASHI SHARMA" w:date="2017-03-01T14:32:00Z" w:initials="US">
    <w:p w14:paraId="7A341C90" w14:textId="67BCFF98" w:rsidR="00F70C8C" w:rsidRDefault="00F70C8C">
      <w:pPr>
        <w:pStyle w:val="CommentText"/>
      </w:pPr>
      <w:r>
        <w:rPr>
          <w:rStyle w:val="CommentReference"/>
        </w:rPr>
        <w:annotationRef/>
      </w:r>
      <w:r>
        <w:t>Done</w:t>
      </w:r>
    </w:p>
  </w:comment>
  <w:comment w:id="45" w:author="Tom Shinder" w:date="2017-02-28T12:45:00Z" w:initials="TS">
    <w:p w14:paraId="77F30B2A" w14:textId="0BE2E229" w:rsidR="00F70C8C" w:rsidRDefault="00F70C8C">
      <w:pPr>
        <w:pStyle w:val="CommentText"/>
      </w:pPr>
      <w:r>
        <w:rPr>
          <w:rStyle w:val="CommentReference"/>
        </w:rPr>
        <w:annotationRef/>
      </w:r>
      <w:r>
        <w:t xml:space="preserve">Link. </w:t>
      </w:r>
    </w:p>
  </w:comment>
  <w:comment w:id="46" w:author="URVASHI SHARMA" w:date="2017-03-01T14:33:00Z" w:initials="US">
    <w:p w14:paraId="0860F2B6" w14:textId="1AF44094" w:rsidR="00F70C8C" w:rsidRDefault="00F70C8C">
      <w:pPr>
        <w:pStyle w:val="CommentText"/>
      </w:pPr>
      <w:r>
        <w:rPr>
          <w:rStyle w:val="CommentReference"/>
        </w:rPr>
        <w:annotationRef/>
      </w:r>
      <w:r>
        <w:t>Done</w:t>
      </w:r>
    </w:p>
  </w:comment>
  <w:comment w:id="47" w:author="Tom Shinder" w:date="2017-02-28T12:46:00Z" w:initials="TS">
    <w:p w14:paraId="17EC8904" w14:textId="2C7CE7F5" w:rsidR="00F70C8C" w:rsidRDefault="00F70C8C">
      <w:pPr>
        <w:pStyle w:val="CommentText"/>
      </w:pPr>
      <w:r>
        <w:rPr>
          <w:rStyle w:val="CommentReference"/>
        </w:rPr>
        <w:annotationRef/>
      </w:r>
      <w:r>
        <w:t xml:space="preserve">How do they differ? Include that information. I’m not seeing what the difference is. </w:t>
      </w:r>
    </w:p>
  </w:comment>
  <w:comment w:id="48" w:author="URVASHI SHARMA" w:date="2017-03-01T17:43:00Z" w:initials="US">
    <w:p w14:paraId="75E706B3" w14:textId="7B4CC1CC" w:rsidR="002A6162" w:rsidRDefault="002A6162">
      <w:pPr>
        <w:pStyle w:val="CommentText"/>
      </w:pPr>
      <w:r>
        <w:rPr>
          <w:rStyle w:val="CommentReference"/>
        </w:rPr>
        <w:annotationRef/>
      </w:r>
      <w:r>
        <w:t xml:space="preserve">Difference </w:t>
      </w:r>
      <w:r>
        <w:t>added and link included</w:t>
      </w:r>
    </w:p>
  </w:comment>
  <w:comment w:id="49" w:author="Tom Shinder" w:date="2017-02-28T12:49:00Z" w:initials="TS">
    <w:p w14:paraId="09564AD3" w14:textId="42CFAEA4" w:rsidR="00F70C8C" w:rsidRDefault="00F70C8C">
      <w:pPr>
        <w:pStyle w:val="CommentText"/>
      </w:pPr>
      <w:r>
        <w:rPr>
          <w:rStyle w:val="CommentReference"/>
        </w:rPr>
        <w:annotationRef/>
      </w:r>
      <w:r>
        <w:t xml:space="preserve">Overall, need much more information on what Diagnostic logs are, what services generate these logs, and what their value is from a security perspective. </w:t>
      </w:r>
    </w:p>
  </w:comment>
  <w:comment w:id="50" w:author="URVASHI SHARMA" w:date="2017-03-01T17:53:00Z" w:initials="US">
    <w:p w14:paraId="3A946ABB" w14:textId="3109390D" w:rsidR="008170CD" w:rsidRDefault="008170CD">
      <w:pPr>
        <w:pStyle w:val="CommentText"/>
      </w:pPr>
      <w:r>
        <w:rPr>
          <w:rStyle w:val="CommentReference"/>
        </w:rPr>
        <w:annotationRef/>
      </w:r>
      <w:r>
        <w:t>Included description</w:t>
      </w:r>
    </w:p>
  </w:comment>
  <w:comment w:id="52" w:author="Tom Shinder" w:date="2017-02-28T12:47:00Z" w:initials="TS">
    <w:p w14:paraId="5B604736" w14:textId="04A97CD0" w:rsidR="00F70C8C" w:rsidRDefault="00F70C8C">
      <w:pPr>
        <w:pStyle w:val="CommentText"/>
      </w:pPr>
      <w:r>
        <w:rPr>
          <w:rStyle w:val="CommentReference"/>
        </w:rPr>
        <w:annotationRef/>
      </w:r>
      <w:r>
        <w:t xml:space="preserve">Link. </w:t>
      </w:r>
    </w:p>
  </w:comment>
  <w:comment w:id="53" w:author="URVASHI SHARMA" w:date="2017-03-01T14:35:00Z" w:initials="US">
    <w:p w14:paraId="78F3B965" w14:textId="0F9E3B5B" w:rsidR="00F70C8C" w:rsidRDefault="00F70C8C">
      <w:pPr>
        <w:pStyle w:val="CommentText"/>
      </w:pPr>
      <w:r>
        <w:rPr>
          <w:rStyle w:val="CommentReference"/>
        </w:rPr>
        <w:annotationRef/>
      </w:r>
      <w:r>
        <w:t>Done</w:t>
      </w:r>
    </w:p>
  </w:comment>
  <w:comment w:id="54" w:author="Tom Shinder" w:date="2017-02-28T12:48:00Z" w:initials="TS">
    <w:p w14:paraId="2A34DA49" w14:textId="39B558FB" w:rsidR="00F70C8C" w:rsidRDefault="00F70C8C">
      <w:pPr>
        <w:pStyle w:val="CommentText"/>
      </w:pPr>
      <w:r>
        <w:rPr>
          <w:rStyle w:val="CommentReference"/>
        </w:rPr>
        <w:annotationRef/>
      </w:r>
      <w:r>
        <w:t xml:space="preserve">Link. </w:t>
      </w:r>
    </w:p>
  </w:comment>
  <w:comment w:id="55" w:author="URVASHI SHARMA" w:date="2017-03-01T14:35:00Z" w:initials="US">
    <w:p w14:paraId="30CF0D6D" w14:textId="2760F5F6" w:rsidR="00F70C8C" w:rsidRDefault="00F70C8C">
      <w:pPr>
        <w:pStyle w:val="CommentText"/>
      </w:pPr>
      <w:r>
        <w:rPr>
          <w:rStyle w:val="CommentReference"/>
        </w:rPr>
        <w:annotationRef/>
      </w:r>
      <w:r>
        <w:t>Done</w:t>
      </w:r>
    </w:p>
  </w:comment>
  <w:comment w:id="56" w:author="Tom Shinder" w:date="2017-02-28T12:48:00Z" w:initials="TS">
    <w:p w14:paraId="7715B619" w14:textId="1EC04BE7" w:rsidR="00F70C8C" w:rsidRDefault="00F70C8C">
      <w:pPr>
        <w:pStyle w:val="CommentText"/>
      </w:pPr>
      <w:r>
        <w:rPr>
          <w:rStyle w:val="CommentReference"/>
        </w:rPr>
        <w:annotationRef/>
      </w:r>
      <w:r>
        <w:t xml:space="preserve">Include the information in the figure into the narrative and explain each of entries. </w:t>
      </w:r>
    </w:p>
  </w:comment>
  <w:comment w:id="58" w:author="Tom Shinder" w:date="2017-02-28T12:50:00Z" w:initials="TS">
    <w:p w14:paraId="1C57F135" w14:textId="3D5E65C8" w:rsidR="00F70C8C" w:rsidRDefault="00F70C8C">
      <w:pPr>
        <w:pStyle w:val="CommentText"/>
      </w:pPr>
      <w:r>
        <w:rPr>
          <w:rStyle w:val="CommentReference"/>
        </w:rPr>
        <w:annotationRef/>
      </w:r>
      <w:r>
        <w:t>Define what a “non-compute” resource is (I don’t know what it is, so I assume most customers don’t)</w:t>
      </w:r>
    </w:p>
  </w:comment>
  <w:comment w:id="59" w:author="URVASHI SHARMA" w:date="2017-03-01T15:19:00Z" w:initials="US">
    <w:p w14:paraId="44665E9A" w14:textId="2CA61989" w:rsidR="00F70C8C" w:rsidRDefault="00F70C8C">
      <w:pPr>
        <w:pStyle w:val="CommentText"/>
      </w:pPr>
      <w:r>
        <w:rPr>
          <w:rStyle w:val="CommentReference"/>
        </w:rPr>
        <w:annotationRef/>
      </w:r>
      <w:r w:rsidRPr="00F70C8C">
        <w:rPr>
          <w:rStyle w:val="Strong"/>
          <w:rFonts w:ascii="Segoe UI" w:hAnsi="Segoe UI" w:cs="Segoe UI"/>
          <w:b w:val="0"/>
          <w:color w:val="222222"/>
          <w:shd w:val="clear" w:color="auto" w:fill="FFFFFF"/>
        </w:rPr>
        <w:t>Done</w:t>
      </w:r>
      <w:r>
        <w:rPr>
          <w:rStyle w:val="Strong"/>
          <w:rFonts w:ascii="Segoe UI" w:hAnsi="Segoe UI" w:cs="Segoe UI"/>
          <w:color w:val="222222"/>
          <w:shd w:val="clear" w:color="auto" w:fill="FFFFFF"/>
        </w:rPr>
        <w:t xml:space="preserve"> - Non-Compute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resources (for example, Network Security Groups, Logic Apps, Automation)</w:t>
      </w:r>
    </w:p>
  </w:comment>
  <w:comment w:id="60" w:author="Tom Shinder" w:date="2017-02-28T12:51:00Z" w:initials="TS">
    <w:p w14:paraId="3D35E7F9" w14:textId="7DF89ABB" w:rsidR="00F70C8C" w:rsidRDefault="00F70C8C">
      <w:pPr>
        <w:pStyle w:val="CommentText"/>
      </w:pPr>
      <w:r>
        <w:rPr>
          <w:rStyle w:val="CommentReference"/>
        </w:rPr>
        <w:annotationRef/>
      </w:r>
      <w:r>
        <w:t xml:space="preserve">Define “resource control” (I don’t know what it is). </w:t>
      </w:r>
    </w:p>
  </w:comment>
  <w:comment w:id="61" w:author="URVASHI SHARMA" w:date="2017-03-01T15:25:00Z" w:initials="US">
    <w:p w14:paraId="2B97B0C9" w14:textId="01C8983B" w:rsidR="00F70C8C" w:rsidRDefault="00F70C8C">
      <w:pPr>
        <w:pStyle w:val="CommentText"/>
      </w:pPr>
      <w:r>
        <w:rPr>
          <w:rStyle w:val="CommentReference"/>
        </w:rPr>
        <w:annotationRef/>
      </w:r>
      <w:r>
        <w:t>Done</w:t>
      </w:r>
    </w:p>
  </w:comment>
  <w:comment w:id="62" w:author="Tom Shinder" w:date="2017-02-28T12:52:00Z" w:initials="TS">
    <w:p w14:paraId="32ACCA6E" w14:textId="15F47E65" w:rsidR="00F70C8C" w:rsidRDefault="00F70C8C">
      <w:pPr>
        <w:pStyle w:val="CommentText"/>
      </w:pPr>
      <w:r>
        <w:rPr>
          <w:rStyle w:val="CommentReference"/>
        </w:rPr>
        <w:annotationRef/>
      </w:r>
      <w:r>
        <w:t xml:space="preserve">This seems like it should be multiple bullets – and reads the same as described earlier. Is that intentional? </w:t>
      </w:r>
    </w:p>
  </w:comment>
  <w:comment w:id="63" w:author="URVASHI SHARMA" w:date="2017-03-01T15:25:00Z" w:initials="US">
    <w:p w14:paraId="2EE56E27" w14:textId="7A1C4EBF" w:rsidR="00F70C8C" w:rsidRDefault="00F70C8C">
      <w:pPr>
        <w:pStyle w:val="CommentText"/>
      </w:pPr>
      <w:r>
        <w:rPr>
          <w:rStyle w:val="CommentReference"/>
        </w:rPr>
        <w:annotationRef/>
      </w:r>
      <w:r>
        <w:t>Done</w:t>
      </w:r>
    </w:p>
  </w:comment>
  <w:comment w:id="65" w:author="Tom Shinder" w:date="2017-02-28T12:52:00Z" w:initials="TS">
    <w:p w14:paraId="10970C20" w14:textId="4E267B27" w:rsidR="00F70C8C" w:rsidRDefault="00F70C8C">
      <w:pPr>
        <w:pStyle w:val="CommentText"/>
      </w:pPr>
      <w:r>
        <w:rPr>
          <w:rStyle w:val="CommentReference"/>
        </w:rPr>
        <w:annotationRef/>
      </w:r>
      <w:r>
        <w:t xml:space="preserve">Introduce table and its intent. </w:t>
      </w:r>
    </w:p>
  </w:comment>
  <w:comment w:id="66" w:author="URVASHI SHARMA" w:date="2017-03-01T15:33:00Z" w:initials="US">
    <w:p w14:paraId="5A6D5DAF" w14:textId="7E106D4E" w:rsidR="00F70C8C" w:rsidRDefault="00F70C8C">
      <w:pPr>
        <w:pStyle w:val="CommentText"/>
      </w:pPr>
      <w:r>
        <w:rPr>
          <w:rStyle w:val="CommentReference"/>
        </w:rPr>
        <w:annotationRef/>
      </w:r>
      <w:r>
        <w:t>Done – Already included below.</w:t>
      </w:r>
    </w:p>
  </w:comment>
  <w:comment w:id="67" w:author="Tom Shinder" w:date="2017-02-28T12:53:00Z" w:initials="TS">
    <w:p w14:paraId="67446C6A" w14:textId="29AD956B" w:rsidR="00F70C8C" w:rsidRDefault="00F70C8C">
      <w:pPr>
        <w:pStyle w:val="CommentText"/>
      </w:pPr>
      <w:r>
        <w:rPr>
          <w:rStyle w:val="CommentReference"/>
        </w:rPr>
        <w:annotationRef/>
      </w:r>
      <w:r>
        <w:t xml:space="preserve">Link for each one of these. </w:t>
      </w:r>
    </w:p>
  </w:comment>
  <w:comment w:id="68" w:author="URVASHI SHARMA" w:date="2017-03-01T14:23:00Z" w:initials="US">
    <w:p w14:paraId="068B570D" w14:textId="091D02A6" w:rsidR="00F70C8C" w:rsidRDefault="00F70C8C">
      <w:pPr>
        <w:pStyle w:val="CommentText"/>
      </w:pPr>
      <w:r>
        <w:rPr>
          <w:rStyle w:val="CommentReference"/>
        </w:rPr>
        <w:annotationRef/>
      </w:r>
      <w:r>
        <w:t>Done</w:t>
      </w:r>
    </w:p>
  </w:comment>
  <w:comment w:id="69" w:author="Tom Shinder" w:date="2017-02-28T13:11:00Z" w:initials="TS">
    <w:p w14:paraId="39051236" w14:textId="6E940156" w:rsidR="00F70C8C" w:rsidRDefault="00F70C8C">
      <w:pPr>
        <w:pStyle w:val="CommentText"/>
      </w:pPr>
      <w:r>
        <w:rPr>
          <w:rStyle w:val="CommentReference"/>
        </w:rPr>
        <w:annotationRef/>
      </w:r>
      <w:r>
        <w:t xml:space="preserve">Explain the graphic in detail and each of the components. </w:t>
      </w:r>
    </w:p>
  </w:comment>
  <w:comment w:id="70" w:author="URVASHI SHARMA" w:date="2017-03-01T16:06:00Z" w:initials="US">
    <w:p w14:paraId="4F5DA336" w14:textId="7DE80CBA" w:rsidR="001E7EF8" w:rsidRDefault="001E7EF8">
      <w:pPr>
        <w:pStyle w:val="CommentText"/>
      </w:pPr>
      <w:r>
        <w:rPr>
          <w:rStyle w:val="CommentReference"/>
        </w:rPr>
        <w:annotationRef/>
      </w:r>
      <w:r>
        <w:t>Done- Already explained below</w:t>
      </w:r>
    </w:p>
  </w:comment>
  <w:comment w:id="72" w:author="Tom Shinder" w:date="2017-02-28T12:55:00Z" w:initials="TS">
    <w:p w14:paraId="040A9530" w14:textId="384E60E8" w:rsidR="00F70C8C" w:rsidRDefault="00F70C8C">
      <w:pPr>
        <w:pStyle w:val="CommentText"/>
      </w:pPr>
      <w:r>
        <w:rPr>
          <w:rStyle w:val="CommentReference"/>
        </w:rPr>
        <w:annotationRef/>
      </w:r>
      <w:r>
        <w:t xml:space="preserve">Only Windows Server </w:t>
      </w:r>
      <w:r>
        <w:t>2016?</w:t>
      </w:r>
    </w:p>
  </w:comment>
  <w:comment w:id="73" w:author="URVASHI SHARMA" w:date="2017-03-01T17:31:00Z" w:initials="US">
    <w:p w14:paraId="5EA0B853" w14:textId="6B51F5F4" w:rsidR="00B42753" w:rsidRPr="00B42753" w:rsidRDefault="00B42753" w:rsidP="00B42753">
      <w:pPr>
        <w:shd w:val="clear" w:color="auto" w:fill="FFFFFF"/>
        <w:spacing w:before="60" w:after="0" w:line="240" w:lineRule="auto"/>
        <w:rPr>
          <w:rStyle w:val="apple-converted-space"/>
          <w:rFonts w:ascii="Segoe UI" w:eastAsia="Times New Roman" w:hAnsi="Segoe UI" w:cs="Segoe UI"/>
          <w:color w:val="222222"/>
          <w:sz w:val="28"/>
          <w:szCs w:val="28"/>
        </w:rPr>
      </w:pPr>
      <w:r>
        <w:rPr>
          <w:rStyle w:val="CommentReference"/>
        </w:rPr>
        <w:annotationRef/>
      </w:r>
      <w:r w:rsidRPr="00B42753">
        <w:rPr>
          <w:sz w:val="28"/>
          <w:szCs w:val="28"/>
        </w:rPr>
        <w:t>No</w:t>
      </w:r>
      <w:r w:rsidR="007772D6">
        <w:rPr>
          <w:sz w:val="28"/>
          <w:szCs w:val="28"/>
        </w:rPr>
        <w:t>, it can be authenticated</w:t>
      </w:r>
      <w:r w:rsidRPr="00B42753">
        <w:rPr>
          <w:rStyle w:val="apple-converted-space"/>
          <w:rFonts w:ascii="Segoe UI" w:hAnsi="Segoe UI" w:cs="Segoe UI"/>
          <w:b/>
          <w:color w:val="222222"/>
          <w:sz w:val="28"/>
          <w:szCs w:val="28"/>
          <w:shd w:val="clear" w:color="auto" w:fill="FFFFFF"/>
        </w:rPr>
        <w:t>:</w:t>
      </w:r>
    </w:p>
    <w:p w14:paraId="09AC60B2" w14:textId="56CC2C68" w:rsidR="00B42753" w:rsidRPr="00B42753" w:rsidRDefault="00B42753" w:rsidP="00B42753">
      <w:pPr>
        <w:numPr>
          <w:ilvl w:val="0"/>
          <w:numId w:val="46"/>
        </w:numPr>
        <w:shd w:val="clear" w:color="auto" w:fill="FFFFFF"/>
        <w:spacing w:before="60" w:after="0" w:line="240" w:lineRule="auto"/>
        <w:ind w:left="270"/>
        <w:rPr>
          <w:rFonts w:ascii="Segoe UI" w:eastAsia="Times New Roman" w:hAnsi="Segoe UI" w:cs="Segoe UI"/>
          <w:color w:val="222222"/>
          <w:sz w:val="24"/>
          <w:szCs w:val="24"/>
        </w:rPr>
      </w:pPr>
      <w:r w:rsidRPr="00B42753">
        <w:rPr>
          <w:rFonts w:ascii="Segoe UI" w:hAnsi="Segoe UI" w:cs="Segoe UI"/>
          <w:color w:val="222222"/>
        </w:rPr>
        <w:t xml:space="preserve"> </w:t>
      </w:r>
      <w:r w:rsidRPr="00B42753">
        <w:rPr>
          <w:rFonts w:ascii="Segoe UI" w:eastAsia="Times New Roman" w:hAnsi="Segoe UI" w:cs="Segoe UI"/>
          <w:color w:val="222222"/>
          <w:sz w:val="24"/>
          <w:szCs w:val="24"/>
        </w:rPr>
        <w:t>Using integrated Windows authentication</w:t>
      </w:r>
    </w:p>
    <w:p w14:paraId="350630EE" w14:textId="77777777" w:rsidR="00B42753" w:rsidRPr="00B42753" w:rsidRDefault="00B42753" w:rsidP="00B42753">
      <w:pPr>
        <w:numPr>
          <w:ilvl w:val="0"/>
          <w:numId w:val="46"/>
        </w:numPr>
        <w:shd w:val="clear" w:color="auto" w:fill="FFFFFF"/>
        <w:spacing w:before="60" w:after="0" w:line="240" w:lineRule="auto"/>
        <w:ind w:left="270"/>
        <w:rPr>
          <w:rFonts w:ascii="Segoe UI" w:eastAsia="Times New Roman" w:hAnsi="Segoe UI" w:cs="Segoe UI"/>
          <w:color w:val="222222"/>
          <w:sz w:val="24"/>
          <w:szCs w:val="24"/>
        </w:rPr>
      </w:pPr>
      <w:r w:rsidRPr="00B42753">
        <w:rPr>
          <w:rFonts w:ascii="Segoe UI" w:eastAsia="Times New Roman" w:hAnsi="Segoe UI" w:cs="Segoe UI"/>
          <w:color w:val="222222"/>
          <w:sz w:val="24"/>
          <w:szCs w:val="24"/>
        </w:rPr>
        <w:t>Using an Azure AD principal name and a password</w:t>
      </w:r>
    </w:p>
    <w:p w14:paraId="498FF101" w14:textId="50CDDEA5" w:rsidR="00B42753" w:rsidRDefault="00B42753" w:rsidP="00B42753">
      <w:pPr>
        <w:numPr>
          <w:ilvl w:val="0"/>
          <w:numId w:val="46"/>
        </w:numPr>
        <w:shd w:val="clear" w:color="auto" w:fill="FFFFFF"/>
        <w:spacing w:before="60" w:after="0" w:line="240" w:lineRule="auto"/>
        <w:ind w:left="270"/>
        <w:rPr>
          <w:rFonts w:ascii="Segoe UI" w:eastAsia="Times New Roman" w:hAnsi="Segoe UI" w:cs="Segoe UI"/>
          <w:color w:val="222222"/>
          <w:sz w:val="24"/>
          <w:szCs w:val="24"/>
        </w:rPr>
      </w:pPr>
      <w:r w:rsidRPr="00B42753">
        <w:rPr>
          <w:rFonts w:ascii="Segoe UI" w:eastAsia="Times New Roman" w:hAnsi="Segoe UI" w:cs="Segoe UI"/>
          <w:color w:val="222222"/>
          <w:sz w:val="24"/>
          <w:szCs w:val="24"/>
        </w:rPr>
        <w:t>Using Application token authentication</w:t>
      </w:r>
      <w:r w:rsidR="003E06A3">
        <w:rPr>
          <w:rFonts w:ascii="Segoe UI" w:eastAsia="Times New Roman" w:hAnsi="Segoe UI" w:cs="Segoe UI"/>
          <w:color w:val="222222"/>
          <w:sz w:val="24"/>
          <w:szCs w:val="24"/>
        </w:rPr>
        <w:t>.</w:t>
      </w:r>
    </w:p>
    <w:p w14:paraId="46FF7239" w14:textId="0F3F4B70" w:rsidR="003E06A3" w:rsidRPr="00B42753" w:rsidRDefault="001D6E35" w:rsidP="003E06A3">
      <w:pPr>
        <w:shd w:val="clear" w:color="auto" w:fill="FFFFFF"/>
        <w:spacing w:before="60" w:after="0" w:line="240" w:lineRule="auto"/>
        <w:rPr>
          <w:rFonts w:ascii="Segoe UI" w:eastAsia="Times New Roman" w:hAnsi="Segoe UI" w:cs="Segoe UI"/>
          <w:color w:val="222222"/>
          <w:sz w:val="24"/>
          <w:szCs w:val="24"/>
        </w:rPr>
      </w:pPr>
      <w:hyperlink r:id="rId2" w:history="1">
        <w:r w:rsidR="003E06A3" w:rsidRPr="003E06A3">
          <w:rPr>
            <w:rStyle w:val="Hyperlink"/>
            <w:rFonts w:ascii="Segoe UI" w:eastAsia="Times New Roman" w:hAnsi="Segoe UI" w:cs="Segoe UI"/>
            <w:sz w:val="24"/>
            <w:szCs w:val="24"/>
          </w:rPr>
          <w:t>See here</w:t>
        </w:r>
      </w:hyperlink>
    </w:p>
    <w:p w14:paraId="26342F64" w14:textId="1D9C6F39" w:rsidR="00B42753" w:rsidRDefault="00B42753">
      <w:pPr>
        <w:pStyle w:val="CommentText"/>
      </w:pPr>
    </w:p>
  </w:comment>
  <w:comment w:id="74" w:author="Tom Shinder" w:date="2017-02-28T12:55:00Z" w:initials="TS">
    <w:p w14:paraId="2699CF52" w14:textId="5A4E021B" w:rsidR="00F70C8C" w:rsidRDefault="00F70C8C">
      <w:pPr>
        <w:pStyle w:val="CommentText"/>
      </w:pPr>
      <w:r>
        <w:rPr>
          <w:rStyle w:val="CommentReference"/>
        </w:rPr>
        <w:annotationRef/>
      </w:r>
      <w:r>
        <w:t xml:space="preserve">Link. Also, I’d think there would be more information about Azure Active Directory logging than this. Include more information that makes this seem attractive and robust. </w:t>
      </w:r>
    </w:p>
  </w:comment>
  <w:comment w:id="75" w:author="URVASHI SHARMA" w:date="2017-03-01T16:09:00Z" w:initials="US">
    <w:p w14:paraId="4398BD99" w14:textId="218E803A" w:rsidR="00E055FE" w:rsidRDefault="00E055FE">
      <w:pPr>
        <w:pStyle w:val="CommentText"/>
      </w:pPr>
      <w:r>
        <w:rPr>
          <w:rStyle w:val="CommentReference"/>
        </w:rPr>
        <w:annotationRef/>
      </w:r>
      <w:r>
        <w:t>Done</w:t>
      </w:r>
    </w:p>
  </w:comment>
  <w:comment w:id="77" w:author="Tom Shinder" w:date="2017-02-28T12:57:00Z" w:initials="TS">
    <w:p w14:paraId="42DE29EC" w14:textId="4AE61C5A" w:rsidR="00F70C8C" w:rsidRDefault="00F70C8C">
      <w:pPr>
        <w:pStyle w:val="CommentText"/>
      </w:pPr>
      <w:r>
        <w:rPr>
          <w:rStyle w:val="CommentReference"/>
        </w:rPr>
        <w:annotationRef/>
      </w:r>
      <w:r>
        <w:t>Introduce table and its intent.</w:t>
      </w:r>
    </w:p>
  </w:comment>
  <w:comment w:id="78" w:author="URVASHI SHARMA" w:date="2017-03-01T16:09:00Z" w:initials="US">
    <w:p w14:paraId="47FDDCC3" w14:textId="4FC794A3" w:rsidR="009C7A4E" w:rsidRDefault="009C7A4E">
      <w:pPr>
        <w:pStyle w:val="CommentText"/>
      </w:pPr>
      <w:r>
        <w:rPr>
          <w:rStyle w:val="CommentReference"/>
        </w:rPr>
        <w:annotationRef/>
      </w:r>
      <w:r>
        <w:t>Done- Already explained below</w:t>
      </w:r>
    </w:p>
  </w:comment>
  <w:comment w:id="79" w:author="Tom Shinder" w:date="2017-02-28T12:58:00Z" w:initials="TS">
    <w:p w14:paraId="635397F3" w14:textId="1A34FE5A" w:rsidR="00F70C8C" w:rsidRDefault="00F70C8C">
      <w:pPr>
        <w:pStyle w:val="CommentText"/>
      </w:pPr>
      <w:r>
        <w:rPr>
          <w:rStyle w:val="CommentReference"/>
        </w:rPr>
        <w:annotationRef/>
      </w:r>
      <w:r>
        <w:t>Link.</w:t>
      </w:r>
    </w:p>
  </w:comment>
  <w:comment w:id="80" w:author="URVASHI SHARMA" w:date="2017-03-01T14:40:00Z" w:initials="US">
    <w:p w14:paraId="5B387D6A" w14:textId="516E5DF9" w:rsidR="00F70C8C" w:rsidRDefault="00F70C8C">
      <w:pPr>
        <w:pStyle w:val="CommentText"/>
      </w:pPr>
      <w:r>
        <w:rPr>
          <w:rStyle w:val="CommentReference"/>
        </w:rPr>
        <w:annotationRef/>
      </w:r>
      <w:r>
        <w:t>Done</w:t>
      </w:r>
    </w:p>
  </w:comment>
  <w:comment w:id="81" w:author="Tom Shinder" w:date="2017-02-28T12:58:00Z" w:initials="TS">
    <w:p w14:paraId="6AA5110F" w14:textId="1166E170" w:rsidR="00F70C8C" w:rsidRDefault="00F70C8C">
      <w:pPr>
        <w:pStyle w:val="CommentText"/>
      </w:pPr>
      <w:r>
        <w:rPr>
          <w:rStyle w:val="CommentReference"/>
        </w:rPr>
        <w:annotationRef/>
      </w:r>
      <w:r>
        <w:t xml:space="preserve">Link. </w:t>
      </w:r>
    </w:p>
  </w:comment>
  <w:comment w:id="82" w:author="URVASHI SHARMA" w:date="2017-03-01T14:41:00Z" w:initials="US">
    <w:p w14:paraId="5258AF8D" w14:textId="3685EA91" w:rsidR="00F70C8C" w:rsidRDefault="00F70C8C">
      <w:pPr>
        <w:pStyle w:val="CommentText"/>
      </w:pPr>
      <w:r>
        <w:rPr>
          <w:rStyle w:val="CommentReference"/>
        </w:rPr>
        <w:annotationRef/>
      </w:r>
      <w:r>
        <w:t>Done</w:t>
      </w:r>
    </w:p>
  </w:comment>
  <w:comment w:id="83" w:author="Tom Shinder" w:date="2017-02-28T12:58:00Z" w:initials="TS">
    <w:p w14:paraId="767F41FC" w14:textId="2855AF24" w:rsidR="00F70C8C" w:rsidRDefault="00F70C8C">
      <w:pPr>
        <w:pStyle w:val="CommentText"/>
      </w:pPr>
      <w:r>
        <w:rPr>
          <w:rStyle w:val="CommentReference"/>
        </w:rPr>
        <w:annotationRef/>
      </w:r>
      <w:r>
        <w:t xml:space="preserve">Link. </w:t>
      </w:r>
    </w:p>
  </w:comment>
  <w:comment w:id="84" w:author="URVASHI SHARMA" w:date="2017-03-01T14:43:00Z" w:initials="US">
    <w:p w14:paraId="1989FFC9" w14:textId="049039A6" w:rsidR="00F70C8C" w:rsidRDefault="00F70C8C">
      <w:pPr>
        <w:pStyle w:val="CommentText"/>
      </w:pPr>
      <w:r>
        <w:rPr>
          <w:rStyle w:val="CommentReference"/>
        </w:rPr>
        <w:annotationRef/>
      </w:r>
      <w:r>
        <w:t>Done</w:t>
      </w:r>
    </w:p>
  </w:comment>
  <w:comment w:id="85" w:author="Tom Shinder" w:date="2017-02-28T13:00:00Z" w:initials="TS">
    <w:p w14:paraId="77A58F2F" w14:textId="1DE93A26" w:rsidR="00F70C8C" w:rsidRDefault="00F70C8C">
      <w:pPr>
        <w:pStyle w:val="CommentText"/>
      </w:pPr>
      <w:r>
        <w:rPr>
          <w:rStyle w:val="CommentReference"/>
        </w:rPr>
        <w:annotationRef/>
      </w:r>
      <w:r>
        <w:t xml:space="preserve">Expand on this diagram and explain each component. </w:t>
      </w:r>
    </w:p>
  </w:comment>
  <w:comment w:id="86" w:author="URVASHI SHARMA" w:date="2017-03-01T17:54:00Z" w:initials="US">
    <w:p w14:paraId="49DE762C" w14:textId="1BD0B78F" w:rsidR="008170CD" w:rsidRDefault="008170CD">
      <w:pPr>
        <w:pStyle w:val="CommentText"/>
      </w:pPr>
      <w:r>
        <w:rPr>
          <w:rStyle w:val="CommentReference"/>
        </w:rPr>
        <w:annotationRef/>
      </w:r>
      <w:r>
        <w:t>Information explained below</w:t>
      </w:r>
    </w:p>
  </w:comment>
  <w:comment w:id="88" w:author="Tom Shinder" w:date="2017-02-28T13:01:00Z" w:initials="TS">
    <w:p w14:paraId="372C5459" w14:textId="7E209732" w:rsidR="00F70C8C" w:rsidRDefault="00F70C8C">
      <w:pPr>
        <w:pStyle w:val="CommentText"/>
      </w:pPr>
      <w:r>
        <w:rPr>
          <w:rStyle w:val="CommentReference"/>
        </w:rPr>
        <w:annotationRef/>
      </w:r>
      <w:r>
        <w:t xml:space="preserve">Make this a narrative – introduce concepts and ideas and then provide details. Feels like this was just “dropped here”. </w:t>
      </w:r>
    </w:p>
  </w:comment>
  <w:comment w:id="89" w:author="URVASHI SHARMA" w:date="2017-03-01T16:16:00Z" w:initials="US">
    <w:p w14:paraId="68288E35" w14:textId="56BE7BA9" w:rsidR="00D541F4" w:rsidRDefault="00D541F4">
      <w:pPr>
        <w:pStyle w:val="CommentText"/>
      </w:pPr>
      <w:r>
        <w:rPr>
          <w:rStyle w:val="CommentReference"/>
        </w:rPr>
        <w:annotationRef/>
      </w:r>
      <w:r w:rsidR="006F2BEF">
        <w:t xml:space="preserve">Done. Included - </w:t>
      </w:r>
      <w:r w:rsidR="00E60B2A" w:rsidRPr="00E60B2A">
        <w:rPr>
          <w:rStyle w:val="Strong"/>
          <w:rFonts w:ascii="Segoe UI" w:hAnsi="Segoe UI" w:cs="Segoe UI"/>
          <w:b w:val="0"/>
          <w:color w:val="222222"/>
          <w:shd w:val="clear" w:color="auto" w:fill="FFFFFF"/>
        </w:rPr>
        <w:t>These</w:t>
      </w:r>
      <w:r w:rsidR="006F2BEF">
        <w:rPr>
          <w:rStyle w:val="apple-converted-space"/>
          <w:rFonts w:ascii="Segoe UI" w:hAnsi="Segoe UI" w:cs="Segoe UI"/>
          <w:color w:val="222222"/>
          <w:shd w:val="clear" w:color="auto" w:fill="FFFFFF"/>
        </w:rPr>
        <w:t> </w:t>
      </w:r>
      <w:r w:rsidR="006F2BEF">
        <w:rPr>
          <w:rFonts w:ascii="Segoe UI" w:hAnsi="Segoe UI" w:cs="Segoe UI"/>
          <w:color w:val="222222"/>
          <w:shd w:val="clear" w:color="auto" w:fill="FFFFFF"/>
        </w:rPr>
        <w:t>are logs emitted by a resource that provide rich, frequent data about the operation of that resource. The content of these logs varies by resource type</w:t>
      </w:r>
      <w:r w:rsidR="006F2BEF">
        <w:rPr>
          <w:rStyle w:val="apple-converted-space"/>
          <w:rFonts w:ascii="Segoe UI" w:hAnsi="Segoe UI" w:cs="Segoe UI"/>
          <w:color w:val="222222"/>
          <w:shd w:val="clear" w:color="auto" w:fill="FFFFFF"/>
        </w:rPr>
        <w:t> </w:t>
      </w:r>
    </w:p>
  </w:comment>
  <w:comment w:id="90" w:author="Tom Shinder" w:date="2017-02-28T13:01:00Z" w:initials="TS">
    <w:p w14:paraId="1C2E6AF8" w14:textId="25443CC3" w:rsidR="00F70C8C" w:rsidRDefault="00F70C8C">
      <w:pPr>
        <w:pStyle w:val="CommentText"/>
      </w:pPr>
      <w:r>
        <w:rPr>
          <w:rStyle w:val="CommentReference"/>
        </w:rPr>
        <w:annotationRef/>
      </w:r>
      <w:r>
        <w:t xml:space="preserve">Don’t use etc. Provide more examples if you have them. </w:t>
      </w:r>
    </w:p>
  </w:comment>
  <w:comment w:id="91" w:author="URVASHI SHARMA" w:date="2017-03-01T16:14:00Z" w:initials="US">
    <w:p w14:paraId="5BA43724" w14:textId="6AE6A1F1" w:rsidR="00F776B2" w:rsidRDefault="00F776B2">
      <w:pPr>
        <w:pStyle w:val="CommentText"/>
      </w:pPr>
      <w:r>
        <w:rPr>
          <w:rStyle w:val="CommentReference"/>
        </w:rPr>
        <w:annotationRef/>
      </w:r>
      <w:r>
        <w:t xml:space="preserve">Done – Included </w:t>
      </w:r>
      <w:r w:rsidRPr="000137B8">
        <w:rPr>
          <w:rFonts w:cs="Segoe UI"/>
          <w:color w:val="222222"/>
          <w:sz w:val="21"/>
          <w:szCs w:val="21"/>
          <w:shd w:val="clear" w:color="auto" w:fill="FFFFFF"/>
        </w:rPr>
        <w:t>Windows Event logs, .NET Event Source, IIS Logs, Manifest based ETW, Crash dumps, Custom error logs, Azure Diagnostic infrastructure logs</w:t>
      </w:r>
    </w:p>
  </w:comment>
  <w:comment w:id="92" w:author="Tom Shinder" w:date="2017-02-28T13:02:00Z" w:initials="TS">
    <w:p w14:paraId="4B6D1C09" w14:textId="167E5916" w:rsidR="00F70C8C" w:rsidRDefault="00F70C8C">
      <w:pPr>
        <w:pStyle w:val="CommentText"/>
      </w:pPr>
      <w:r>
        <w:rPr>
          <w:rStyle w:val="CommentReference"/>
        </w:rPr>
        <w:annotationRef/>
      </w:r>
      <w:r>
        <w:t xml:space="preserve">What is a cloud service? Provide explanation and/or link. </w:t>
      </w:r>
    </w:p>
  </w:comment>
  <w:comment w:id="93" w:author="URVASHI SHARMA" w:date="2017-03-01T14:44:00Z" w:initials="US">
    <w:p w14:paraId="1250D24D" w14:textId="3929234A" w:rsidR="00F70C8C" w:rsidRDefault="00F70C8C">
      <w:pPr>
        <w:pStyle w:val="CommentText"/>
      </w:pPr>
      <w:r>
        <w:rPr>
          <w:rStyle w:val="CommentReference"/>
        </w:rPr>
        <w:annotationRef/>
      </w:r>
      <w:r w:rsidR="00CF15E7">
        <w:t>Link provided</w:t>
      </w:r>
    </w:p>
  </w:comment>
  <w:comment w:id="94" w:author="Tom Shinder" w:date="2017-02-28T13:05:00Z" w:initials="TS">
    <w:p w14:paraId="16005853" w14:textId="4CBE342D" w:rsidR="00F70C8C" w:rsidRDefault="00F70C8C">
      <w:pPr>
        <w:pStyle w:val="CommentText"/>
      </w:pPr>
      <w:r>
        <w:rPr>
          <w:rStyle w:val="CommentReference"/>
        </w:rPr>
        <w:annotationRef/>
      </w:r>
      <w:r>
        <w:t xml:space="preserve">Define what this is, what does it do, and link. </w:t>
      </w:r>
    </w:p>
  </w:comment>
  <w:comment w:id="95" w:author="URVASHI SHARMA" w:date="2017-03-01T14:45:00Z" w:initials="US">
    <w:p w14:paraId="480BB5AE" w14:textId="6BE48FE6" w:rsidR="00F70C8C" w:rsidRDefault="00F70C8C">
      <w:pPr>
        <w:pStyle w:val="CommentText"/>
      </w:pPr>
      <w:r>
        <w:rPr>
          <w:rStyle w:val="CommentReference"/>
        </w:rPr>
        <w:annotationRef/>
      </w:r>
      <w:r w:rsidR="00547C97">
        <w:t>Link provided</w:t>
      </w:r>
    </w:p>
  </w:comment>
  <w:comment w:id="96" w:author="Tom Shinder" w:date="2017-02-28T13:04:00Z" w:initials="TS">
    <w:p w14:paraId="22D45062" w14:textId="7C1FD62A" w:rsidR="00F70C8C" w:rsidRDefault="00F70C8C">
      <w:pPr>
        <w:pStyle w:val="CommentText"/>
      </w:pPr>
      <w:r>
        <w:rPr>
          <w:rStyle w:val="CommentReference"/>
        </w:rPr>
        <w:annotationRef/>
      </w:r>
      <w:r>
        <w:t xml:space="preserve">I’m not sure what it means by saying “we can continue to use” – use them for what? </w:t>
      </w:r>
    </w:p>
  </w:comment>
  <w:comment w:id="97" w:author="URVASHI SHARMA" w:date="2017-03-01T16:26:00Z" w:initials="US">
    <w:p w14:paraId="3A6D86FE" w14:textId="018579BD" w:rsidR="00BD4675" w:rsidRDefault="00BD4675">
      <w:pPr>
        <w:pStyle w:val="CommentText"/>
      </w:pPr>
      <w:r>
        <w:rPr>
          <w:rStyle w:val="CommentReference"/>
        </w:rPr>
        <w:annotationRef/>
      </w:r>
      <w:r>
        <w:t>Done –</w:t>
      </w:r>
      <w:r w:rsidRPr="00BD4675">
        <w:rPr>
          <w:b/>
        </w:rPr>
        <w:t xml:space="preserve">To </w:t>
      </w:r>
      <w:r w:rsidRPr="00BD4675">
        <w:rPr>
          <w:rFonts w:eastAsiaTheme="minorEastAsia" w:cstheme="minorHAnsi"/>
          <w:b/>
          <w:sz w:val="22"/>
          <w:szCs w:val="22"/>
        </w:rPr>
        <w:t>collect diagnostic data.</w:t>
      </w:r>
    </w:p>
  </w:comment>
  <w:comment w:id="98" w:author="Tom Shinder" w:date="2017-02-28T13:04:00Z" w:initials="TS">
    <w:p w14:paraId="072BCB75" w14:textId="7CEAE313" w:rsidR="00F70C8C" w:rsidRDefault="00F70C8C">
      <w:pPr>
        <w:pStyle w:val="CommentText"/>
      </w:pPr>
      <w:r>
        <w:rPr>
          <w:rStyle w:val="CommentReference"/>
        </w:rPr>
        <w:annotationRef/>
      </w:r>
      <w:r>
        <w:t xml:space="preserve">Use RDP to connect to a VM to connect to what data? </w:t>
      </w:r>
    </w:p>
  </w:comment>
  <w:comment w:id="99" w:author="URVASHI SHARMA" w:date="2017-03-01T16:24:00Z" w:initials="US">
    <w:p w14:paraId="188C8B96" w14:textId="7091851B" w:rsidR="007F5562" w:rsidRDefault="007F5562">
      <w:pPr>
        <w:pStyle w:val="CommentText"/>
      </w:pPr>
      <w:r>
        <w:rPr>
          <w:rStyle w:val="CommentReference"/>
        </w:rPr>
        <w:annotationRef/>
      </w:r>
      <w:r>
        <w:t xml:space="preserve">To connect to </w:t>
      </w:r>
      <w:r w:rsidRPr="007F5562">
        <w:rPr>
          <w:rFonts w:eastAsiaTheme="minorEastAsia" w:cstheme="minorHAnsi"/>
          <w:b/>
          <w:sz w:val="22"/>
          <w:szCs w:val="22"/>
        </w:rPr>
        <w:t>diagnostic data</w:t>
      </w:r>
      <w:r>
        <w:rPr>
          <w:rFonts w:eastAsiaTheme="minorEastAsia" w:cstheme="minorHAnsi"/>
          <w:b/>
          <w:sz w:val="22"/>
          <w:szCs w:val="22"/>
        </w:rPr>
        <w:t>.</w:t>
      </w:r>
    </w:p>
  </w:comment>
  <w:comment w:id="100" w:author="Tom Shinder" w:date="2017-02-28T13:05:00Z" w:initials="TS">
    <w:p w14:paraId="06FDCCE9" w14:textId="76DBA63F" w:rsidR="00F70C8C" w:rsidRDefault="00F70C8C">
      <w:pPr>
        <w:pStyle w:val="CommentText"/>
      </w:pPr>
      <w:r>
        <w:rPr>
          <w:rStyle w:val="CommentReference"/>
        </w:rPr>
        <w:annotationRef/>
      </w:r>
      <w:r>
        <w:t xml:space="preserve">Describe and explain the graphic in detail. </w:t>
      </w:r>
    </w:p>
  </w:comment>
  <w:comment w:id="101" w:author="URVASHI SHARMA" w:date="2017-03-01T17:54:00Z" w:initials="US">
    <w:p w14:paraId="480E39EB" w14:textId="36BB8986" w:rsidR="00584A97" w:rsidRDefault="00584A97">
      <w:pPr>
        <w:pStyle w:val="CommentText"/>
      </w:pPr>
      <w:r>
        <w:rPr>
          <w:rStyle w:val="CommentReference"/>
        </w:rPr>
        <w:annotationRef/>
      </w:r>
      <w:r>
        <w:t>Information explained below</w:t>
      </w:r>
    </w:p>
  </w:comment>
  <w:comment w:id="103" w:author="Tom Shinder" w:date="2017-02-28T13:06:00Z" w:initials="TS">
    <w:p w14:paraId="2362B07D" w14:textId="236F8625" w:rsidR="00F70C8C" w:rsidRDefault="00F70C8C">
      <w:pPr>
        <w:pStyle w:val="CommentText"/>
      </w:pPr>
      <w:r>
        <w:rPr>
          <w:rStyle w:val="CommentReference"/>
        </w:rPr>
        <w:annotationRef/>
      </w:r>
      <w:r>
        <w:t xml:space="preserve">Introduce and explain intent of table. </w:t>
      </w:r>
    </w:p>
  </w:comment>
  <w:comment w:id="104" w:author="URVASHI SHARMA" w:date="2017-03-01T17:24:00Z" w:initials="US">
    <w:p w14:paraId="08B6EBDB" w14:textId="721FF9B6" w:rsidR="007B0C0E" w:rsidRDefault="007B0C0E">
      <w:pPr>
        <w:pStyle w:val="CommentText"/>
      </w:pPr>
      <w:r>
        <w:rPr>
          <w:rStyle w:val="CommentReference"/>
        </w:rPr>
        <w:annotationRef/>
      </w:r>
      <w:r>
        <w:t>Already included below</w:t>
      </w:r>
    </w:p>
  </w:comment>
  <w:comment w:id="105" w:author="Tom Shinder" w:date="2017-02-28T13:14:00Z" w:initials="TS">
    <w:p w14:paraId="16C5EB18" w14:textId="7B97F028" w:rsidR="00F70C8C" w:rsidRDefault="00F70C8C">
      <w:pPr>
        <w:pStyle w:val="CommentText"/>
      </w:pPr>
      <w:r>
        <w:rPr>
          <w:rStyle w:val="CommentReference"/>
        </w:rPr>
        <w:annotationRef/>
      </w:r>
      <w:r>
        <w:t>Explain graphic in detail.</w:t>
      </w:r>
    </w:p>
  </w:comment>
  <w:comment w:id="106" w:author="URVASHI SHARMA" w:date="2017-03-01T17:02:00Z" w:initials="US">
    <w:p w14:paraId="24BC4537" w14:textId="2FEC22A7" w:rsidR="00DB24C4" w:rsidRDefault="00DB24C4">
      <w:pPr>
        <w:pStyle w:val="CommentText"/>
      </w:pPr>
      <w:r>
        <w:rPr>
          <w:rStyle w:val="CommentReference"/>
        </w:rPr>
        <w:annotationRef/>
      </w:r>
      <w:r>
        <w:t>Done – Already explained below</w:t>
      </w:r>
    </w:p>
  </w:comment>
  <w:comment w:id="108" w:author="Tom Shinder" w:date="2017-02-28T14:12:00Z" w:initials="TS">
    <w:p w14:paraId="3B419782" w14:textId="0739A494" w:rsidR="00F70C8C" w:rsidRDefault="00F70C8C">
      <w:pPr>
        <w:pStyle w:val="CommentText"/>
      </w:pPr>
      <w:r>
        <w:rPr>
          <w:rStyle w:val="CommentReference"/>
        </w:rPr>
        <w:annotationRef/>
      </w:r>
      <w:r>
        <w:t xml:space="preserve">Narrative - lead into this discussion. </w:t>
      </w:r>
    </w:p>
  </w:comment>
  <w:comment w:id="110" w:author="Tom Shinder" w:date="2017-02-28T14:13:00Z" w:initials="TS">
    <w:p w14:paraId="2656E051" w14:textId="3EA28F7E" w:rsidR="00F70C8C" w:rsidRDefault="00F70C8C">
      <w:pPr>
        <w:pStyle w:val="CommentText"/>
      </w:pPr>
      <w:r>
        <w:rPr>
          <w:rStyle w:val="CommentReference"/>
        </w:rPr>
        <w:annotationRef/>
      </w:r>
      <w:r>
        <w:t>Same here – laundry lists don’t help understanding, need to provide a narrative, some context.</w:t>
      </w:r>
    </w:p>
  </w:comment>
  <w:comment w:id="111" w:author="URVASHI SHARMA" w:date="2017-03-01T17:26:00Z" w:initials="US">
    <w:p w14:paraId="674EB434" w14:textId="0661F797" w:rsidR="00450CFB" w:rsidRDefault="00450CFB">
      <w:pPr>
        <w:pStyle w:val="CommentText"/>
      </w:pPr>
      <w:r>
        <w:rPr>
          <w:rStyle w:val="CommentReference"/>
        </w:rPr>
        <w:annotationRef/>
      </w:r>
      <w:r>
        <w:t>Link and content provided</w:t>
      </w:r>
    </w:p>
  </w:comment>
  <w:comment w:id="113" w:author="Tom Shinder" w:date="2017-02-28T14:14:00Z" w:initials="TS">
    <w:p w14:paraId="2D91A170" w14:textId="3091F112" w:rsidR="00F70C8C" w:rsidRDefault="00F70C8C">
      <w:pPr>
        <w:pStyle w:val="CommentText"/>
      </w:pPr>
      <w:r>
        <w:rPr>
          <w:rStyle w:val="CommentReference"/>
        </w:rPr>
        <w:annotationRef/>
      </w:r>
      <w:r>
        <w:t xml:space="preserve">Introduce the table and its intent. </w:t>
      </w:r>
    </w:p>
  </w:comment>
  <w:comment w:id="114" w:author="URVASHI SHARMA" w:date="2017-03-01T17:04:00Z" w:initials="US">
    <w:p w14:paraId="42B3072D" w14:textId="0A2579CA" w:rsidR="00E27A40" w:rsidRDefault="00E27A40">
      <w:pPr>
        <w:pStyle w:val="CommentText"/>
      </w:pPr>
      <w:r>
        <w:rPr>
          <w:rStyle w:val="CommentReference"/>
        </w:rPr>
        <w:annotationRef/>
      </w:r>
      <w:r>
        <w:t>Done – Already explained below</w:t>
      </w:r>
    </w:p>
  </w:comment>
  <w:comment w:id="115" w:author="Tom Shinder" w:date="2017-02-28T14:15:00Z" w:initials="TS">
    <w:p w14:paraId="69DD3CDC" w14:textId="3F524212" w:rsidR="00F70C8C" w:rsidRDefault="00F70C8C">
      <w:pPr>
        <w:pStyle w:val="CommentText"/>
      </w:pPr>
      <w:r>
        <w:rPr>
          <w:rStyle w:val="CommentReference"/>
        </w:rPr>
        <w:annotationRef/>
      </w:r>
      <w:r>
        <w:t xml:space="preserve">What are “mobile engagement services”? What types of logging information can you get from them? How do you get it? </w:t>
      </w:r>
    </w:p>
  </w:comment>
  <w:comment w:id="116" w:author="URVASHI SHARMA" w:date="2017-03-01T16:45:00Z" w:initials="US">
    <w:p w14:paraId="7E49CB4C" w14:textId="298F170D" w:rsidR="00886323" w:rsidRDefault="00886323">
      <w:pPr>
        <w:pStyle w:val="CommentText"/>
      </w:pPr>
      <w:r>
        <w:rPr>
          <w:rStyle w:val="CommentReference"/>
        </w:rPr>
        <w:annotationRef/>
      </w:r>
      <w:r>
        <w:t>Link included.</w:t>
      </w:r>
    </w:p>
  </w:comment>
  <w:comment w:id="118" w:author="Tom Shinder" w:date="2017-02-28T14:17:00Z" w:initials="TS">
    <w:p w14:paraId="13F0E57A" w14:textId="3E97F3C2" w:rsidR="00F70C8C" w:rsidRDefault="00F70C8C">
      <w:pPr>
        <w:pStyle w:val="CommentText"/>
      </w:pPr>
      <w:r>
        <w:rPr>
          <w:rStyle w:val="CommentReference"/>
        </w:rPr>
        <w:annotationRef/>
      </w:r>
      <w:r>
        <w:t xml:space="preserve">What is “monitor”? Remember, I’m coming from AWS or on-premises world, I do NOT know these terms – you </w:t>
      </w:r>
      <w:r>
        <w:t xml:space="preserve">have to teach me. </w:t>
      </w:r>
    </w:p>
  </w:comment>
  <w:comment w:id="119" w:author="URVASHI SHARMA" w:date="2017-03-01T16:47:00Z" w:initials="US">
    <w:p w14:paraId="4F8C23ED" w14:textId="1AA7C288" w:rsidR="00886323" w:rsidRDefault="00886323">
      <w:pPr>
        <w:pStyle w:val="CommentText"/>
      </w:pPr>
      <w:r>
        <w:rPr>
          <w:rStyle w:val="CommentReference"/>
        </w:rPr>
        <w:annotationRef/>
      </w:r>
      <w:r>
        <w:t>Done – Added monitoring above and provided link.</w:t>
      </w:r>
    </w:p>
  </w:comment>
  <w:comment w:id="120" w:author="Tom Shinder" w:date="2017-02-28T14:16:00Z" w:initials="TS">
    <w:p w14:paraId="1C4A0705" w14:textId="0E3140CE" w:rsidR="00F70C8C" w:rsidRDefault="00F70C8C">
      <w:pPr>
        <w:pStyle w:val="CommentText"/>
      </w:pPr>
      <w:r>
        <w:rPr>
          <w:rStyle w:val="CommentReference"/>
        </w:rPr>
        <w:annotationRef/>
      </w:r>
      <w:r>
        <w:t xml:space="preserve">What’s the context for this? </w:t>
      </w:r>
    </w:p>
  </w:comment>
  <w:comment w:id="122" w:author="Tom Shinder" w:date="2017-02-28T14:18:00Z" w:initials="TS">
    <w:p w14:paraId="51B76280" w14:textId="5A51CB18" w:rsidR="00F70C8C" w:rsidRDefault="00F70C8C">
      <w:pPr>
        <w:pStyle w:val="CommentText"/>
      </w:pPr>
      <w:r>
        <w:rPr>
          <w:rStyle w:val="CommentReference"/>
        </w:rPr>
        <w:annotationRef/>
      </w:r>
      <w:r>
        <w:t xml:space="preserve">What is this? I don’t know what it is, and I suspect almost all readers don’t if they’re not already expert in our platform (and the paper isn’t intended for experts, it’s intended as an introduction). </w:t>
      </w:r>
    </w:p>
  </w:comment>
  <w:comment w:id="123" w:author="URVASHI SHARMA" w:date="2017-03-01T17:56:00Z" w:initials="US">
    <w:p w14:paraId="6AFD7AE1" w14:textId="6233A254" w:rsidR="002167CD" w:rsidRDefault="002167CD">
      <w:pPr>
        <w:pStyle w:val="CommentText"/>
      </w:pPr>
      <w:r>
        <w:rPr>
          <w:rStyle w:val="CommentReference"/>
        </w:rPr>
        <w:annotationRef/>
      </w:r>
      <w:r>
        <w:t>Edited from “</w:t>
      </w:r>
      <w:r w:rsidRPr="00D5480C">
        <w:t xml:space="preserve">Monitor - </w:t>
      </w:r>
      <w:r>
        <w:t>Crashes</w:t>
      </w:r>
      <w:r w:rsidRPr="00D5480C">
        <w:t xml:space="preserve"> </w:t>
      </w:r>
      <w:r>
        <w:t>–</w:t>
      </w:r>
      <w:r w:rsidRPr="00D5480C">
        <w:t xml:space="preserve"> Details</w:t>
      </w:r>
      <w:r>
        <w:t>”</w:t>
      </w:r>
      <w:r w:rsidRPr="00D5480C">
        <w:t xml:space="preserve"> </w:t>
      </w:r>
      <w:r>
        <w:rPr>
          <w:rStyle w:val="CommentReference"/>
        </w:rPr>
        <w:annotationRef/>
      </w:r>
      <w:r>
        <w:t>to “Monitoring section”.</w:t>
      </w:r>
    </w:p>
  </w:comment>
  <w:comment w:id="125" w:author="Tom Shinder" w:date="2017-02-28T14:19:00Z" w:initials="TS">
    <w:p w14:paraId="102F00F1" w14:textId="53AC9186" w:rsidR="00F70C8C" w:rsidRDefault="00F70C8C">
      <w:pPr>
        <w:pStyle w:val="CommentText"/>
      </w:pPr>
      <w:r>
        <w:rPr>
          <w:rStyle w:val="CommentReference"/>
        </w:rPr>
        <w:annotationRef/>
      </w:r>
      <w:r>
        <w:t xml:space="preserve">I don’t understand. Who’s “we”? Log and error records for what? What is Azure </w:t>
      </w:r>
      <w:proofErr w:type="spellStart"/>
      <w:r>
        <w:t>DocumentDB</w:t>
      </w:r>
      <w:proofErr w:type="spellEnd"/>
      <w:r>
        <w:t xml:space="preserve">? Need to explain ALL this *if* it’s </w:t>
      </w:r>
      <w:proofErr w:type="spellStart"/>
      <w:r>
        <w:t>relavent</w:t>
      </w:r>
      <w:proofErr w:type="spellEnd"/>
      <w:r>
        <w:t xml:space="preserve"> to the discussion. </w:t>
      </w:r>
    </w:p>
  </w:comment>
  <w:comment w:id="126" w:author="URVASHI SHARMA" w:date="2017-03-01T16:49:00Z" w:initials="US">
    <w:p w14:paraId="0DC129C4" w14:textId="633D4831" w:rsidR="00CB1AAF" w:rsidRDefault="00CB1AAF">
      <w:pPr>
        <w:pStyle w:val="CommentText"/>
      </w:pPr>
      <w:r>
        <w:rPr>
          <w:rStyle w:val="CommentReference"/>
        </w:rPr>
        <w:annotationRef/>
      </w:r>
      <w:r w:rsidR="000A04B7">
        <w:t xml:space="preserve">Content </w:t>
      </w:r>
      <w:r w:rsidR="000A04B7">
        <w:t>edited and link is provided</w:t>
      </w:r>
      <w:r>
        <w:t>.</w:t>
      </w:r>
    </w:p>
  </w:comment>
  <w:comment w:id="127" w:author="Tom Shinder" w:date="2017-02-28T14:20:00Z" w:initials="TS">
    <w:p w14:paraId="6D338BB1" w14:textId="35B5B5A1" w:rsidR="00F70C8C" w:rsidRDefault="00F70C8C">
      <w:pPr>
        <w:pStyle w:val="CommentText"/>
      </w:pPr>
      <w:r>
        <w:rPr>
          <w:rStyle w:val="CommentReference"/>
        </w:rPr>
        <w:annotationRef/>
      </w:r>
      <w:r>
        <w:t xml:space="preserve">What are “logic apps”? Need to define. Non-expert customers and not-yet-customers don’t know. </w:t>
      </w:r>
    </w:p>
  </w:comment>
  <w:comment w:id="128" w:author="URVASHI SHARMA" w:date="2017-03-01T16:51:00Z" w:initials="US">
    <w:p w14:paraId="1C4988D7" w14:textId="20C73B45" w:rsidR="007021DF" w:rsidRDefault="007021DF">
      <w:pPr>
        <w:pStyle w:val="CommentText"/>
      </w:pPr>
      <w:r>
        <w:rPr>
          <w:rStyle w:val="CommentReference"/>
        </w:rPr>
        <w:annotationRef/>
      </w:r>
      <w:r>
        <w:t>Link provided</w:t>
      </w:r>
    </w:p>
  </w:comment>
  <w:comment w:id="129" w:author="Tom Shinder" w:date="2017-02-28T14:20:00Z" w:initials="TS">
    <w:p w14:paraId="72C2DB97" w14:textId="3A6D152F" w:rsidR="00F70C8C" w:rsidRDefault="00F70C8C">
      <w:pPr>
        <w:pStyle w:val="CommentText"/>
      </w:pPr>
      <w:r>
        <w:rPr>
          <w:rStyle w:val="CommentReference"/>
        </w:rPr>
        <w:annotationRef/>
      </w:r>
      <w:r>
        <w:t xml:space="preserve">What does this have to do with logging and auditing? </w:t>
      </w:r>
    </w:p>
  </w:comment>
  <w:comment w:id="130" w:author="URVASHI SHARMA" w:date="2017-03-01T18:02:00Z" w:initials="US">
    <w:p w14:paraId="7388D252" w14:textId="192B7188" w:rsidR="0013014C" w:rsidRDefault="0013014C">
      <w:pPr>
        <w:pStyle w:val="CommentText"/>
      </w:pPr>
      <w:r>
        <w:rPr>
          <w:rStyle w:val="CommentReference"/>
        </w:rPr>
        <w:annotationRef/>
      </w:r>
      <w:r>
        <w:t>It can be dropped.</w:t>
      </w:r>
    </w:p>
  </w:comment>
  <w:comment w:id="132" w:author="Tom Shinder" w:date="2017-02-28T14:22:00Z" w:initials="TS">
    <w:p w14:paraId="7ED27D58" w14:textId="70956725" w:rsidR="00F70C8C" w:rsidRDefault="00F70C8C">
      <w:pPr>
        <w:pStyle w:val="CommentText"/>
      </w:pPr>
      <w:r>
        <w:rPr>
          <w:rStyle w:val="CommentReference"/>
        </w:rPr>
        <w:annotationRef/>
      </w:r>
      <w:r>
        <w:t xml:space="preserve">What’s batch services? Include that information and link. </w:t>
      </w:r>
    </w:p>
  </w:comment>
  <w:comment w:id="133" w:author="URVASHI SHARMA" w:date="2017-03-01T16:28:00Z" w:initials="US">
    <w:p w14:paraId="7BA089BD" w14:textId="3212C6F2" w:rsidR="009368F0" w:rsidRDefault="009368F0">
      <w:pPr>
        <w:pStyle w:val="CommentText"/>
      </w:pPr>
      <w:r>
        <w:rPr>
          <w:rStyle w:val="CommentReference"/>
        </w:rPr>
        <w:annotationRef/>
      </w:r>
      <w:r>
        <w:t xml:space="preserve">Done - </w:t>
      </w:r>
      <w:r w:rsidR="00AF1D9C">
        <w:t>P</w:t>
      </w:r>
      <w:r>
        <w:t>rovided link.</w:t>
      </w:r>
    </w:p>
  </w:comment>
  <w:comment w:id="134" w:author="Tom Shinder" w:date="2017-02-28T14:23:00Z" w:initials="TS">
    <w:p w14:paraId="5A73F748" w14:textId="67B441BA" w:rsidR="00F70C8C" w:rsidRDefault="00F70C8C">
      <w:pPr>
        <w:pStyle w:val="CommentText"/>
      </w:pPr>
      <w:r>
        <w:rPr>
          <w:rStyle w:val="CommentReference"/>
        </w:rPr>
        <w:annotationRef/>
      </w:r>
      <w:r>
        <w:t xml:space="preserve">Do we need to list this level of detail? Maybe we can link? Something to consider for all types of logs mentioned in this paper. </w:t>
      </w:r>
    </w:p>
  </w:comment>
  <w:comment w:id="135" w:author="URVASHI SHARMA" w:date="2017-03-01T16:33:00Z" w:initials="US">
    <w:p w14:paraId="1BC25B45" w14:textId="45796DB0" w:rsidR="003001C6" w:rsidRDefault="003001C6">
      <w:pPr>
        <w:pStyle w:val="CommentText"/>
      </w:pPr>
      <w:r>
        <w:rPr>
          <w:rStyle w:val="CommentReference"/>
        </w:rPr>
        <w:annotationRef/>
      </w:r>
      <w:r>
        <w:t xml:space="preserve">Done – </w:t>
      </w:r>
      <w:r w:rsidR="00AF1D9C">
        <w:t>P</w:t>
      </w:r>
      <w:r>
        <w:t>rovided</w:t>
      </w:r>
      <w:r w:rsidR="00AF1D9C">
        <w:t xml:space="preserve"> link</w:t>
      </w:r>
    </w:p>
  </w:comment>
  <w:comment w:id="136" w:author="Tom Shinder" w:date="2017-02-28T14:22:00Z" w:initials="TS">
    <w:p w14:paraId="324610FE" w14:textId="7A512E8D" w:rsidR="00F70C8C" w:rsidRDefault="00F70C8C">
      <w:pPr>
        <w:pStyle w:val="CommentText"/>
      </w:pPr>
      <w:r>
        <w:rPr>
          <w:rStyle w:val="CommentReference"/>
        </w:rPr>
        <w:annotationRef/>
      </w:r>
      <w:r>
        <w:t>How do I get these logs? What information is in them? We need that information for ALL logs discussed in this paper.</w:t>
      </w:r>
    </w:p>
  </w:comment>
  <w:comment w:id="137" w:author="URVASHI SHARMA" w:date="2017-03-01T16:34:00Z" w:initials="US">
    <w:p w14:paraId="5DCA5413" w14:textId="5921EC2D" w:rsidR="003001C6" w:rsidRDefault="003001C6">
      <w:pPr>
        <w:pStyle w:val="CommentText"/>
      </w:pPr>
      <w:r>
        <w:rPr>
          <w:rStyle w:val="CommentReference"/>
        </w:rPr>
        <w:annotationRef/>
      </w:r>
      <w:r w:rsidR="0078028F">
        <w:t>Content and link provided.</w:t>
      </w:r>
    </w:p>
  </w:comment>
  <w:comment w:id="139" w:author="Tom Shinder" w:date="2017-02-28T14:24:00Z" w:initials="TS">
    <w:p w14:paraId="1B91254B" w14:textId="555F654F" w:rsidR="00F70C8C" w:rsidRDefault="00F70C8C">
      <w:pPr>
        <w:pStyle w:val="CommentText"/>
      </w:pPr>
      <w:r>
        <w:rPr>
          <w:rStyle w:val="CommentReference"/>
        </w:rPr>
        <w:annotationRef/>
      </w:r>
      <w:r>
        <w:t xml:space="preserve">Bulleted lists need a context or preamble. </w:t>
      </w:r>
    </w:p>
  </w:comment>
  <w:comment w:id="140" w:author="URVASHI SHARMA" w:date="2017-03-01T16:35:00Z" w:initials="US">
    <w:p w14:paraId="6CC51F8D" w14:textId="3A1AD3F6" w:rsidR="00833E61" w:rsidRDefault="00833E61">
      <w:pPr>
        <w:pStyle w:val="CommentText"/>
      </w:pPr>
      <w:r>
        <w:rPr>
          <w:rStyle w:val="CommentReference"/>
        </w:rPr>
        <w:annotationRef/>
      </w:r>
      <w:r>
        <w:t>Done</w:t>
      </w:r>
    </w:p>
  </w:comment>
  <w:comment w:id="142" w:author="Tom Shinder" w:date="2017-02-28T14:25:00Z" w:initials="TS">
    <w:p w14:paraId="33BA5D5E" w14:textId="108BF688" w:rsidR="00F70C8C" w:rsidRDefault="00F70C8C">
      <w:pPr>
        <w:pStyle w:val="CommentText"/>
      </w:pPr>
      <w:r>
        <w:rPr>
          <w:rStyle w:val="CommentReference"/>
        </w:rPr>
        <w:annotationRef/>
      </w:r>
      <w:r>
        <w:t xml:space="preserve">Describe the graphic in detail. Explain so the reader understands what’s trying to be communicated. </w:t>
      </w:r>
    </w:p>
  </w:comment>
  <w:comment w:id="143" w:author="URVASHI SHARMA" w:date="2017-03-01T16:27:00Z" w:initials="US">
    <w:p w14:paraId="3ACE2742" w14:textId="6EED13B3" w:rsidR="00955702" w:rsidRDefault="00955702">
      <w:pPr>
        <w:pStyle w:val="CommentText"/>
      </w:pPr>
      <w:r>
        <w:rPr>
          <w:rStyle w:val="CommentReference"/>
        </w:rPr>
        <w:annotationRef/>
      </w:r>
      <w:r>
        <w:t>Done – Already explained below</w:t>
      </w:r>
    </w:p>
  </w:comment>
  <w:comment w:id="145" w:author="Tom Shinder" w:date="2017-02-28T15:59:00Z" w:initials="TS">
    <w:p w14:paraId="02CDED36" w14:textId="35F3B885" w:rsidR="00F70C8C" w:rsidRDefault="00F70C8C">
      <w:pPr>
        <w:pStyle w:val="CommentText"/>
      </w:pPr>
      <w:r>
        <w:rPr>
          <w:rStyle w:val="CommentReference"/>
        </w:rPr>
        <w:annotationRef/>
      </w:r>
      <w:r>
        <w:t>What is an Azure Application Gateway? Need to explain that.</w:t>
      </w:r>
    </w:p>
  </w:comment>
  <w:comment w:id="146" w:author="URVASHI SHARMA" w:date="2017-03-01T16:37:00Z" w:initials="US">
    <w:p w14:paraId="51A03605" w14:textId="567716D4" w:rsidR="00C3194A" w:rsidRDefault="00C3194A">
      <w:pPr>
        <w:pStyle w:val="CommentText"/>
      </w:pPr>
      <w:r>
        <w:rPr>
          <w:rStyle w:val="CommentReference"/>
        </w:rPr>
        <w:annotationRef/>
      </w:r>
      <w:r>
        <w:t xml:space="preserve">Link </w:t>
      </w:r>
      <w:r w:rsidR="00140375">
        <w:t xml:space="preserve">and content </w:t>
      </w:r>
      <w:r>
        <w:t xml:space="preserve">provided. </w:t>
      </w:r>
    </w:p>
  </w:comment>
  <w:comment w:id="147" w:author="Tom Shinder" w:date="2017-02-28T15:58:00Z" w:initials="TS">
    <w:p w14:paraId="32D024B0" w14:textId="70BDABC1" w:rsidR="00F70C8C" w:rsidRDefault="00F70C8C">
      <w:pPr>
        <w:pStyle w:val="CommentText"/>
      </w:pPr>
      <w:r>
        <w:rPr>
          <w:rStyle w:val="CommentReference"/>
        </w:rPr>
        <w:annotationRef/>
      </w:r>
      <w:r>
        <w:t xml:space="preserve">Narrative, context, usage and access to this log information. </w:t>
      </w:r>
    </w:p>
  </w:comment>
  <w:comment w:id="148" w:author="URVASHI SHARMA" w:date="2017-03-01T17:14:00Z" w:initials="US">
    <w:p w14:paraId="6A4DF9F7" w14:textId="353A98C2" w:rsidR="004A0880" w:rsidRDefault="004A0880">
      <w:pPr>
        <w:pStyle w:val="CommentText"/>
      </w:pPr>
      <w:r>
        <w:rPr>
          <w:rStyle w:val="CommentReference"/>
        </w:rPr>
        <w:annotationRef/>
      </w:r>
      <w:r>
        <w:t>Link and content included.</w:t>
      </w:r>
    </w:p>
  </w:comment>
  <w:comment w:id="150" w:author="Tom Shinder" w:date="2017-02-28T16:00:00Z" w:initials="TS">
    <w:p w14:paraId="7CF2DF1E" w14:textId="77777777" w:rsidR="00F70C8C" w:rsidRDefault="00F70C8C">
      <w:pPr>
        <w:pStyle w:val="CommentText"/>
      </w:pPr>
      <w:r>
        <w:rPr>
          <w:rStyle w:val="CommentReference"/>
        </w:rPr>
        <w:annotationRef/>
      </w:r>
      <w:r>
        <w:t>What is an Azure Load Balancer? How do I get to these logs?</w:t>
      </w:r>
    </w:p>
    <w:p w14:paraId="703D74EF" w14:textId="11C68B93" w:rsidR="00F70C8C" w:rsidRDefault="00F70C8C">
      <w:pPr>
        <w:pStyle w:val="CommentText"/>
      </w:pPr>
      <w:r>
        <w:t xml:space="preserve">Don’t copy/paste – you need to rationalize all this information create a consistent format and presentation. </w:t>
      </w:r>
    </w:p>
  </w:comment>
  <w:comment w:id="151" w:author="URVASHI SHARMA" w:date="2017-03-01T16:39:00Z" w:initials="US">
    <w:p w14:paraId="4B1C6B64" w14:textId="490D08B9" w:rsidR="008721F0" w:rsidRDefault="008721F0">
      <w:pPr>
        <w:pStyle w:val="CommentText"/>
      </w:pPr>
      <w:r>
        <w:rPr>
          <w:rStyle w:val="CommentReference"/>
        </w:rPr>
        <w:annotationRef/>
      </w:r>
      <w:r w:rsidR="00825162">
        <w:t>Link and content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3D32C" w15:done="0"/>
  <w15:commentEx w15:paraId="06C088BD" w15:done="1"/>
  <w15:commentEx w15:paraId="46EE2982" w15:paraIdParent="06C088BD" w15:done="1"/>
  <w15:commentEx w15:paraId="401533E1" w15:done="1"/>
  <w15:commentEx w15:paraId="070D322D" w15:paraIdParent="401533E1" w15:done="1"/>
  <w15:commentEx w15:paraId="34FFE708" w15:done="1"/>
  <w15:commentEx w15:paraId="7CD9A897" w15:paraIdParent="34FFE708" w15:done="1"/>
  <w15:commentEx w15:paraId="67A2FE61" w15:done="1"/>
  <w15:commentEx w15:paraId="41DC9D15" w15:paraIdParent="67A2FE61" w15:done="1"/>
  <w15:commentEx w15:paraId="303AC235" w15:done="1"/>
  <w15:commentEx w15:paraId="59393CED" w15:paraIdParent="303AC235" w15:done="1"/>
  <w15:commentEx w15:paraId="33B0DA76" w15:done="1"/>
  <w15:commentEx w15:paraId="67C6DD92" w15:paraIdParent="33B0DA76" w15:done="1"/>
  <w15:commentEx w15:paraId="0E33BB21" w15:done="1"/>
  <w15:commentEx w15:paraId="4C8C83DA" w15:paraIdParent="0E33BB21" w15:done="1"/>
  <w15:commentEx w15:paraId="16E6DA13" w15:done="1"/>
  <w15:commentEx w15:paraId="32BC7716" w15:paraIdParent="16E6DA13" w15:done="1"/>
  <w15:commentEx w15:paraId="353ED70E" w15:done="1"/>
  <w15:commentEx w15:paraId="419F45A9" w15:paraIdParent="353ED70E" w15:done="1"/>
  <w15:commentEx w15:paraId="046F4E46" w15:done="1"/>
  <w15:commentEx w15:paraId="6766D07C" w15:paraIdParent="046F4E46" w15:done="1"/>
  <w15:commentEx w15:paraId="5560A69A" w15:done="1"/>
  <w15:commentEx w15:paraId="213756D0" w15:paraIdParent="5560A69A" w15:done="1"/>
  <w15:commentEx w15:paraId="19852673" w15:done="1"/>
  <w15:commentEx w15:paraId="2420C4BF" w15:paraIdParent="19852673" w15:done="1"/>
  <w15:commentEx w15:paraId="06BB4F00" w15:done="1"/>
  <w15:commentEx w15:paraId="14591849" w15:paraIdParent="06BB4F00" w15:done="1"/>
  <w15:commentEx w15:paraId="2ADFCBD2" w15:done="1"/>
  <w15:commentEx w15:paraId="7A341C90" w15:paraIdParent="2ADFCBD2" w15:done="1"/>
  <w15:commentEx w15:paraId="77F30B2A" w15:done="1"/>
  <w15:commentEx w15:paraId="0860F2B6" w15:paraIdParent="77F30B2A" w15:done="1"/>
  <w15:commentEx w15:paraId="17EC8904" w15:done="1"/>
  <w15:commentEx w15:paraId="75E706B3" w15:paraIdParent="17EC8904" w15:done="1"/>
  <w15:commentEx w15:paraId="09564AD3" w15:done="1"/>
  <w15:commentEx w15:paraId="3A946ABB" w15:paraIdParent="09564AD3" w15:done="1"/>
  <w15:commentEx w15:paraId="5B604736" w15:done="1"/>
  <w15:commentEx w15:paraId="78F3B965" w15:paraIdParent="5B604736" w15:done="1"/>
  <w15:commentEx w15:paraId="2A34DA49" w15:done="1"/>
  <w15:commentEx w15:paraId="30CF0D6D" w15:paraIdParent="2A34DA49" w15:done="1"/>
  <w15:commentEx w15:paraId="7715B619" w15:done="0"/>
  <w15:commentEx w15:paraId="1C57F135" w15:done="1"/>
  <w15:commentEx w15:paraId="44665E9A" w15:paraIdParent="1C57F135" w15:done="1"/>
  <w15:commentEx w15:paraId="3D35E7F9" w15:done="1"/>
  <w15:commentEx w15:paraId="2B97B0C9" w15:paraIdParent="3D35E7F9" w15:done="1"/>
  <w15:commentEx w15:paraId="32ACCA6E" w15:done="1"/>
  <w15:commentEx w15:paraId="2EE56E27" w15:paraIdParent="32ACCA6E" w15:done="1"/>
  <w15:commentEx w15:paraId="10970C20" w15:done="1"/>
  <w15:commentEx w15:paraId="5A6D5DAF" w15:paraIdParent="10970C20" w15:done="1"/>
  <w15:commentEx w15:paraId="67446C6A" w15:done="1"/>
  <w15:commentEx w15:paraId="068B570D" w15:paraIdParent="67446C6A" w15:done="1"/>
  <w15:commentEx w15:paraId="39051236" w15:done="1"/>
  <w15:commentEx w15:paraId="4F5DA336" w15:paraIdParent="39051236" w15:done="1"/>
  <w15:commentEx w15:paraId="040A9530" w15:done="1"/>
  <w15:commentEx w15:paraId="26342F64" w15:paraIdParent="040A9530" w15:done="1"/>
  <w15:commentEx w15:paraId="2699CF52" w15:done="1"/>
  <w15:commentEx w15:paraId="4398BD99" w15:paraIdParent="2699CF52" w15:done="1"/>
  <w15:commentEx w15:paraId="42DE29EC" w15:done="1"/>
  <w15:commentEx w15:paraId="47FDDCC3" w15:paraIdParent="42DE29EC" w15:done="1"/>
  <w15:commentEx w15:paraId="635397F3" w15:done="1"/>
  <w15:commentEx w15:paraId="5B387D6A" w15:paraIdParent="635397F3" w15:done="1"/>
  <w15:commentEx w15:paraId="6AA5110F" w15:done="1"/>
  <w15:commentEx w15:paraId="5258AF8D" w15:paraIdParent="6AA5110F" w15:done="1"/>
  <w15:commentEx w15:paraId="767F41FC" w15:done="1"/>
  <w15:commentEx w15:paraId="1989FFC9" w15:paraIdParent="767F41FC" w15:done="1"/>
  <w15:commentEx w15:paraId="77A58F2F" w15:done="1"/>
  <w15:commentEx w15:paraId="49DE762C" w15:paraIdParent="77A58F2F" w15:done="1"/>
  <w15:commentEx w15:paraId="372C5459" w15:done="1"/>
  <w15:commentEx w15:paraId="68288E35" w15:paraIdParent="372C5459" w15:done="1"/>
  <w15:commentEx w15:paraId="1C2E6AF8" w15:done="1"/>
  <w15:commentEx w15:paraId="5BA43724" w15:paraIdParent="1C2E6AF8" w15:done="1"/>
  <w15:commentEx w15:paraId="4B6D1C09" w15:done="1"/>
  <w15:commentEx w15:paraId="1250D24D" w15:paraIdParent="4B6D1C09" w15:done="1"/>
  <w15:commentEx w15:paraId="16005853" w15:done="1"/>
  <w15:commentEx w15:paraId="480BB5AE" w15:paraIdParent="16005853" w15:done="1"/>
  <w15:commentEx w15:paraId="22D45062" w15:done="1"/>
  <w15:commentEx w15:paraId="3A6D86FE" w15:paraIdParent="22D45062" w15:done="1"/>
  <w15:commentEx w15:paraId="072BCB75" w15:done="1"/>
  <w15:commentEx w15:paraId="188C8B96" w15:paraIdParent="072BCB75" w15:done="1"/>
  <w15:commentEx w15:paraId="06FDCCE9" w15:done="1"/>
  <w15:commentEx w15:paraId="480E39EB" w15:paraIdParent="06FDCCE9" w15:done="1"/>
  <w15:commentEx w15:paraId="2362B07D" w15:done="1"/>
  <w15:commentEx w15:paraId="08B6EBDB" w15:paraIdParent="2362B07D" w15:done="1"/>
  <w15:commentEx w15:paraId="16C5EB18" w15:done="1"/>
  <w15:commentEx w15:paraId="24BC4537" w15:paraIdParent="16C5EB18" w15:done="1"/>
  <w15:commentEx w15:paraId="3B419782" w15:done="0"/>
  <w15:commentEx w15:paraId="2656E051" w15:done="1"/>
  <w15:commentEx w15:paraId="674EB434" w15:paraIdParent="2656E051" w15:done="1"/>
  <w15:commentEx w15:paraId="2D91A170" w15:done="1"/>
  <w15:commentEx w15:paraId="42B3072D" w15:paraIdParent="2D91A170" w15:done="1"/>
  <w15:commentEx w15:paraId="69DD3CDC" w15:done="1"/>
  <w15:commentEx w15:paraId="7E49CB4C" w15:paraIdParent="69DD3CDC" w15:done="1"/>
  <w15:commentEx w15:paraId="13F0E57A" w15:done="1"/>
  <w15:commentEx w15:paraId="4F8C23ED" w15:paraIdParent="13F0E57A" w15:done="1"/>
  <w15:commentEx w15:paraId="1C4A0705" w15:done="0"/>
  <w15:commentEx w15:paraId="51B76280" w15:done="1"/>
  <w15:commentEx w15:paraId="6AFD7AE1" w15:paraIdParent="51B76280" w15:done="1"/>
  <w15:commentEx w15:paraId="102F00F1" w15:done="1"/>
  <w15:commentEx w15:paraId="0DC129C4" w15:paraIdParent="102F00F1" w15:done="1"/>
  <w15:commentEx w15:paraId="6D338BB1" w15:done="1"/>
  <w15:commentEx w15:paraId="1C4988D7" w15:paraIdParent="6D338BB1" w15:done="1"/>
  <w15:commentEx w15:paraId="72C2DB97" w15:done="1"/>
  <w15:commentEx w15:paraId="7388D252" w15:paraIdParent="72C2DB97" w15:done="1"/>
  <w15:commentEx w15:paraId="7ED27D58" w15:done="1"/>
  <w15:commentEx w15:paraId="7BA089BD" w15:paraIdParent="7ED27D58" w15:done="1"/>
  <w15:commentEx w15:paraId="5A73F748" w15:done="1"/>
  <w15:commentEx w15:paraId="1BC25B45" w15:paraIdParent="5A73F748" w15:done="1"/>
  <w15:commentEx w15:paraId="324610FE" w15:done="1"/>
  <w15:commentEx w15:paraId="5DCA5413" w15:paraIdParent="324610FE" w15:done="1"/>
  <w15:commentEx w15:paraId="1B91254B" w15:done="1"/>
  <w15:commentEx w15:paraId="6CC51F8D" w15:paraIdParent="1B91254B" w15:done="1"/>
  <w15:commentEx w15:paraId="33BA5D5E" w15:done="1"/>
  <w15:commentEx w15:paraId="3ACE2742" w15:paraIdParent="33BA5D5E" w15:done="1"/>
  <w15:commentEx w15:paraId="02CDED36" w15:done="1"/>
  <w15:commentEx w15:paraId="51A03605" w15:paraIdParent="02CDED36" w15:done="1"/>
  <w15:commentEx w15:paraId="32D024B0" w15:done="1"/>
  <w15:commentEx w15:paraId="6A4DF9F7" w15:paraIdParent="32D024B0" w15:done="1"/>
  <w15:commentEx w15:paraId="703D74EF" w15:done="1"/>
  <w15:commentEx w15:paraId="4B1C6B64" w15:paraIdParent="703D74E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AB94D" w14:textId="77777777" w:rsidR="001D6E35" w:rsidRDefault="001D6E35" w:rsidP="00B4031B">
      <w:r>
        <w:separator/>
      </w:r>
    </w:p>
  </w:endnote>
  <w:endnote w:type="continuationSeparator" w:id="0">
    <w:p w14:paraId="1AEB8944" w14:textId="77777777" w:rsidR="001D6E35" w:rsidRDefault="001D6E35" w:rsidP="00B4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A79F1" w14:textId="77777777" w:rsidR="00F70C8C" w:rsidRDefault="00F70C8C" w:rsidP="00B4031B">
    <w:pPr>
      <w:pStyle w:val="Footer"/>
    </w:pPr>
    <w:r>
      <w:rPr>
        <w:noProof/>
        <w:lang w:val="en-GB" w:eastAsia="en-GB"/>
      </w:rPr>
      <mc:AlternateContent>
        <mc:Choice Requires="wpg">
          <w:drawing>
            <wp:anchor distT="0" distB="0" distL="114300" distR="114300" simplePos="0" relativeHeight="251659264" behindDoc="0" locked="0" layoutInCell="1" allowOverlap="1" wp14:anchorId="18914142" wp14:editId="1158653B">
              <wp:simplePos x="0" y="0"/>
              <wp:positionH relativeFrom="page">
                <wp:align>left</wp:align>
              </wp:positionH>
              <wp:positionV relativeFrom="bottomMargin">
                <wp:align>center</wp:align>
              </wp:positionV>
              <wp:extent cx="7762851" cy="853440"/>
              <wp:effectExtent l="0" t="0" r="10160" b="3810"/>
              <wp:wrapNone/>
              <wp:docPr id="155" name="Group 155"/>
              <wp:cNvGraphicFramePr/>
              <a:graphic xmlns:a="http://schemas.openxmlformats.org/drawingml/2006/main">
                <a:graphicData uri="http://schemas.microsoft.com/office/word/2010/wordprocessingGroup">
                  <wpg:wgp>
                    <wpg:cNvGrpSpPr/>
                    <wpg:grpSpPr>
                      <a:xfrm>
                        <a:off x="0" y="0"/>
                        <a:ext cx="7762874" cy="853440"/>
                        <a:chOff x="0" y="0"/>
                        <a:chExt cx="5987662" cy="8534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581" y="0"/>
                          <a:ext cx="5759081" cy="853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EC2A0" w14:textId="77777777" w:rsidR="00F94D8C" w:rsidRDefault="00F94D8C" w:rsidP="00F94D8C">
                            <w:pPr>
                              <w:pStyle w:val="Footer"/>
                            </w:pPr>
                            <w:r>
                              <w:rPr>
                                <w:sz w:val="12"/>
                              </w:rPr>
                              <w:t xml:space="preserve">© 2017 </w:t>
                            </w:r>
                            <w:r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p w14:paraId="3ABA149D" w14:textId="366A0B83" w:rsidR="00F70C8C" w:rsidRDefault="00F70C8C" w:rsidP="0049416F">
                            <w:pPr>
                              <w:tabs>
                                <w:tab w:val="right" w:pos="11160"/>
                              </w:tabs>
                              <w:rPr>
                                <w:color w:val="222A35" w:themeColor="text2" w:themeShade="80"/>
                              </w:rPr>
                            </w:pPr>
                            <w:r>
                              <w:rPr>
                                <w:color w:val="8496B0" w:themeColor="text2" w:themeTint="99"/>
                                <w:spacing w:val="60"/>
                              </w:rPr>
                              <w:tab/>
                              <w:t>Page</w:t>
                            </w:r>
                            <w:r>
                              <w:rPr>
                                <w:color w:val="8496B0" w:themeColor="text2" w:themeTint="99"/>
                              </w:rPr>
                              <w:t xml:space="preserve"> </w:t>
                            </w:r>
                            <w:r>
                              <w:fldChar w:fldCharType="begin"/>
                            </w:r>
                            <w:r>
                              <w:instrText xml:space="preserve"> PAGE   \* MERGEFORMAT </w:instrText>
                            </w:r>
                            <w:r>
                              <w:fldChar w:fldCharType="separate"/>
                            </w:r>
                            <w:r w:rsidR="00B83EFF">
                              <w:rPr>
                                <w:noProof/>
                              </w:rPr>
                              <w:t>19</w:t>
                            </w:r>
                            <w:r>
                              <w:fldChar w:fldCharType="end"/>
                            </w:r>
                            <w:r>
                              <w:t xml:space="preserve"> | </w:t>
                            </w:r>
                            <w:fldSimple w:instr=" NUMPAGES  \* Arabic  \* MERGEFORMAT ">
                              <w:r w:rsidR="00B83EFF">
                                <w:rPr>
                                  <w:noProof/>
                                </w:rPr>
                                <w:t>19</w:t>
                              </w:r>
                            </w:fldSimple>
                          </w:p>
                          <w:p w14:paraId="73B6332D" w14:textId="77777777" w:rsidR="00F03186" w:rsidRPr="002E09E9" w:rsidRDefault="00F03186" w:rsidP="00F03186">
                            <w:pPr>
                              <w:spacing w:after="0"/>
                              <w:rPr>
                                <w:ins w:id="176" w:author="Ekta Sahu" w:date="2017-03-02T14:26:00Z"/>
                                <w:rFonts w:ascii="Calibri" w:hAnsi="Calibri" w:cs="Calibri"/>
                                <w:color w:val="000000"/>
                                <w:sz w:val="20"/>
                              </w:rPr>
                            </w:pPr>
                            <w:ins w:id="177" w:author="Ekta Sahu" w:date="2017-03-02T14:26:00Z">
                              <w:r w:rsidRPr="002E09E9">
                                <w:rPr>
                                  <w:rFonts w:ascii="Calibri" w:hAnsi="Calibri" w:cs="Calibri"/>
                                  <w:color w:val="000000"/>
                                  <w:sz w:val="20"/>
                                </w:rPr>
                                <w:t>Classified as Microsoft Confidential</w:t>
                              </w:r>
                            </w:ins>
                          </w:p>
                          <w:p w14:paraId="0FB5AF84" w14:textId="77777777" w:rsidR="00F70C8C" w:rsidRDefault="00F70C8C" w:rsidP="00B4031B">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914142" id="Group 155" o:spid="_x0000_s1035" style="position:absolute;margin-left:0;margin-top:0;width:611.25pt;height:67.2pt;z-index:251659264;mso-position-horizontal:left;mso-position-horizontal-relative:page;mso-position-vertical:center;mso-position-vertical-relative:bottom-margin-area;mso-width-relative:margin;mso-height-relative:margin" coordsize="59876,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">
              <v:rect id="Rectangle 156" o:spid="_x0000_s103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2285;width:57591;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073EC2A0" w14:textId="77777777" w:rsidR="00F94D8C" w:rsidRDefault="00F94D8C" w:rsidP="00F94D8C">
                      <w:pPr>
                        <w:pStyle w:val="Footer"/>
                      </w:pPr>
                      <w:r>
                        <w:rPr>
                          <w:sz w:val="12"/>
                        </w:rPr>
                        <w:t xml:space="preserve">© 2017 </w:t>
                      </w:r>
                      <w:r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p w14:paraId="3ABA149D" w14:textId="366A0B83" w:rsidR="00F70C8C" w:rsidRDefault="00F70C8C" w:rsidP="0049416F">
                      <w:pPr>
                        <w:tabs>
                          <w:tab w:val="right" w:pos="11160"/>
                        </w:tabs>
                        <w:rPr>
                          <w:color w:val="222A35" w:themeColor="text2" w:themeShade="80"/>
                        </w:rPr>
                      </w:pPr>
                      <w:r>
                        <w:rPr>
                          <w:color w:val="8496B0" w:themeColor="text2" w:themeTint="99"/>
                          <w:spacing w:val="60"/>
                        </w:rPr>
                        <w:tab/>
                        <w:t>Page</w:t>
                      </w:r>
                      <w:r>
                        <w:rPr>
                          <w:color w:val="8496B0" w:themeColor="text2" w:themeTint="99"/>
                        </w:rPr>
                        <w:t xml:space="preserve"> </w:t>
                      </w:r>
                      <w:r>
                        <w:fldChar w:fldCharType="begin"/>
                      </w:r>
                      <w:r>
                        <w:instrText xml:space="preserve"> PAGE   \* MERGEFORMAT </w:instrText>
                      </w:r>
                      <w:r>
                        <w:fldChar w:fldCharType="separate"/>
                      </w:r>
                      <w:r w:rsidR="00B83EFF">
                        <w:rPr>
                          <w:noProof/>
                        </w:rPr>
                        <w:t>19</w:t>
                      </w:r>
                      <w:r>
                        <w:fldChar w:fldCharType="end"/>
                      </w:r>
                      <w:r>
                        <w:t xml:space="preserve"> | </w:t>
                      </w:r>
                      <w:fldSimple w:instr=" NUMPAGES  \* Arabic  \* MERGEFORMAT ">
                        <w:r w:rsidR="00B83EFF">
                          <w:rPr>
                            <w:noProof/>
                          </w:rPr>
                          <w:t>19</w:t>
                        </w:r>
                      </w:fldSimple>
                    </w:p>
                    <w:p w14:paraId="73B6332D" w14:textId="77777777" w:rsidR="00F03186" w:rsidRPr="002E09E9" w:rsidRDefault="00F03186" w:rsidP="00F03186">
                      <w:pPr>
                        <w:spacing w:after="0"/>
                        <w:rPr>
                          <w:ins w:id="178" w:author="Ekta Sahu" w:date="2017-03-02T14:26:00Z"/>
                          <w:rFonts w:ascii="Calibri" w:hAnsi="Calibri" w:cs="Calibri"/>
                          <w:color w:val="000000"/>
                          <w:sz w:val="20"/>
                        </w:rPr>
                      </w:pPr>
                      <w:ins w:id="179" w:author="Ekta Sahu" w:date="2017-03-02T14:26:00Z">
                        <w:r w:rsidRPr="002E09E9">
                          <w:rPr>
                            <w:rFonts w:ascii="Calibri" w:hAnsi="Calibri" w:cs="Calibri"/>
                            <w:color w:val="000000"/>
                            <w:sz w:val="20"/>
                          </w:rPr>
                          <w:t>Classified as Microsoft Confidential</w:t>
                        </w:r>
                      </w:ins>
                    </w:p>
                    <w:p w14:paraId="0FB5AF84" w14:textId="77777777" w:rsidR="00F70C8C" w:rsidRDefault="00F70C8C" w:rsidP="00B4031B">
                      <w:pPr>
                        <w:pStyle w:val="Footer"/>
                      </w:pPr>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4B89" w14:textId="77777777" w:rsidR="007F35CC" w:rsidRDefault="007F35CC" w:rsidP="007F35CC">
    <w:pPr>
      <w:pStyle w:val="Footer"/>
    </w:pPr>
    <w:r>
      <w:rPr>
        <w:sz w:val="12"/>
      </w:rPr>
      <w:t xml:space="preserve">© 2017 </w:t>
    </w:r>
    <w:r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p w14:paraId="7CCA8826" w14:textId="77777777" w:rsidR="00F70C8C" w:rsidRDefault="00F70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D083B" w14:textId="77777777" w:rsidR="001D6E35" w:rsidRDefault="001D6E35" w:rsidP="00B4031B">
      <w:r>
        <w:separator/>
      </w:r>
    </w:p>
  </w:footnote>
  <w:footnote w:type="continuationSeparator" w:id="0">
    <w:p w14:paraId="58800323" w14:textId="77777777" w:rsidR="001D6E35" w:rsidRDefault="001D6E35" w:rsidP="00B40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9E92F" w14:textId="77777777" w:rsidR="005B7709" w:rsidRPr="001B61CE" w:rsidRDefault="005B7709" w:rsidP="005B7709">
    <w:pPr>
      <w:spacing w:after="0" w:line="240" w:lineRule="auto"/>
      <w:rPr>
        <w:sz w:val="14"/>
        <w:szCs w:val="16"/>
      </w:rPr>
    </w:pPr>
    <w:r w:rsidRPr="001B61CE">
      <w:rPr>
        <w:b/>
        <w:bCs/>
        <w:sz w:val="14"/>
        <w:szCs w:val="16"/>
      </w:rPr>
      <w:t xml:space="preserve">Document </w:t>
    </w:r>
    <w:r>
      <w:rPr>
        <w:b/>
        <w:bCs/>
        <w:sz w:val="14"/>
        <w:szCs w:val="16"/>
      </w:rPr>
      <w:t>Classification</w:t>
    </w:r>
    <w:r w:rsidRPr="001B61CE">
      <w:rPr>
        <w:b/>
        <w:bCs/>
        <w:sz w:val="14"/>
        <w:szCs w:val="16"/>
      </w:rPr>
      <w:t xml:space="preserve">: </w:t>
    </w:r>
    <w:r>
      <w:rPr>
        <w:sz w:val="14"/>
        <w:szCs w:val="16"/>
      </w:rPr>
      <w:t>Public</w:t>
    </w:r>
  </w:p>
  <w:p w14:paraId="2CD3AF01" w14:textId="77777777" w:rsidR="005B7709" w:rsidRPr="001B61CE" w:rsidRDefault="005B7709" w:rsidP="005B7709">
    <w:pPr>
      <w:spacing w:after="0" w:line="240" w:lineRule="auto"/>
      <w:rPr>
        <w:sz w:val="14"/>
        <w:szCs w:val="16"/>
      </w:rPr>
    </w:pPr>
    <w:r>
      <w:rPr>
        <w:b/>
        <w:bCs/>
        <w:sz w:val="14"/>
        <w:szCs w:val="16"/>
      </w:rPr>
      <w:t xml:space="preserve">Document Location: </w:t>
    </w:r>
    <w:hyperlink r:id="rId1" w:history="1">
      <w:r w:rsidRPr="004A7031">
        <w:rPr>
          <w:rStyle w:val="Hyperlink"/>
          <w:bCs/>
          <w:sz w:val="14"/>
          <w:szCs w:val="16"/>
        </w:rPr>
        <w:t>http://trust.office365.com</w:t>
      </w:r>
    </w:hyperlink>
  </w:p>
  <w:p w14:paraId="4FED87D0" w14:textId="77777777" w:rsidR="005B7709" w:rsidRDefault="005B7709" w:rsidP="005B7709">
    <w:pPr>
      <w:pStyle w:val="Header"/>
      <w:rPr>
        <w:sz w:val="14"/>
        <w:szCs w:val="16"/>
      </w:rPr>
    </w:pPr>
    <w:r>
      <w:rPr>
        <w:b/>
        <w:sz w:val="14"/>
        <w:szCs w:val="16"/>
      </w:rPr>
      <w:t xml:space="preserve">Document </w:t>
    </w:r>
    <w:r w:rsidRPr="001B61CE">
      <w:rPr>
        <w:b/>
        <w:sz w:val="14"/>
        <w:szCs w:val="16"/>
      </w:rPr>
      <w:t>Feedback:</w:t>
    </w:r>
    <w:r w:rsidRPr="001B61CE">
      <w:rPr>
        <w:sz w:val="14"/>
        <w:szCs w:val="16"/>
      </w:rPr>
      <w:t xml:space="preserve">  </w:t>
    </w:r>
    <w:hyperlink r:id="rId2" w:history="1">
      <w:r w:rsidRPr="002E09E9">
        <w:rPr>
          <w:rStyle w:val="Hyperlink"/>
          <w:sz w:val="14"/>
          <w:szCs w:val="16"/>
        </w:rPr>
        <w:t>xx@microsoft.com</w:t>
      </w:r>
    </w:hyperlink>
  </w:p>
  <w:p w14:paraId="181D24C4" w14:textId="77777777" w:rsidR="005B7709" w:rsidRDefault="005B7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52D"/>
    <w:multiLevelType w:val="hybridMultilevel"/>
    <w:tmpl w:val="4AA62BFC"/>
    <w:lvl w:ilvl="0" w:tplc="A00E9FC8">
      <w:numFmt w:val="bullet"/>
      <w:lvlText w:val="-"/>
      <w:lvlJc w:val="left"/>
      <w:pPr>
        <w:ind w:left="1080" w:hanging="360"/>
      </w:pPr>
      <w:rPr>
        <w:rFonts w:ascii="Verdana" w:eastAsia="SimSu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E1F05"/>
    <w:multiLevelType w:val="hybridMultilevel"/>
    <w:tmpl w:val="FAE0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719"/>
    <w:multiLevelType w:val="hybridMultilevel"/>
    <w:tmpl w:val="388EF2B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212741A"/>
    <w:multiLevelType w:val="hybridMultilevel"/>
    <w:tmpl w:val="D3D05CD4"/>
    <w:lvl w:ilvl="0" w:tplc="383828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71401"/>
    <w:multiLevelType w:val="multilevel"/>
    <w:tmpl w:val="251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A1F61"/>
    <w:multiLevelType w:val="multilevel"/>
    <w:tmpl w:val="4A6A5CD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A31950"/>
    <w:multiLevelType w:val="hybridMultilevel"/>
    <w:tmpl w:val="9C66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10DB"/>
    <w:multiLevelType w:val="multilevel"/>
    <w:tmpl w:val="882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80C90"/>
    <w:multiLevelType w:val="multilevel"/>
    <w:tmpl w:val="28A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975E7"/>
    <w:multiLevelType w:val="hybridMultilevel"/>
    <w:tmpl w:val="E7C2BF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C25B1"/>
    <w:multiLevelType w:val="hybridMultilevel"/>
    <w:tmpl w:val="761A4B7A"/>
    <w:lvl w:ilvl="0" w:tplc="1D92F19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148D4"/>
    <w:multiLevelType w:val="hybridMultilevel"/>
    <w:tmpl w:val="AB0EC2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E14A9"/>
    <w:multiLevelType w:val="hybridMultilevel"/>
    <w:tmpl w:val="2BE40D8A"/>
    <w:lvl w:ilvl="0" w:tplc="FB2C830E">
      <w:start w:val="1"/>
      <w:numFmt w:val="decimal"/>
      <w:lvlText w:val="%1."/>
      <w:lvlJc w:val="left"/>
      <w:pPr>
        <w:ind w:left="870" w:hanging="360"/>
      </w:pPr>
      <w:rPr>
        <w:rFonts w:eastAsiaTheme="majorEastAsia" w:hint="default"/>
        <w:color w:val="2E74B5" w:themeColor="accent1" w:themeShade="BF"/>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8741EAD"/>
    <w:multiLevelType w:val="hybridMultilevel"/>
    <w:tmpl w:val="F216D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10BF8"/>
    <w:multiLevelType w:val="hybridMultilevel"/>
    <w:tmpl w:val="B8C6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92A4E"/>
    <w:multiLevelType w:val="hybridMultilevel"/>
    <w:tmpl w:val="7234D1A2"/>
    <w:lvl w:ilvl="0" w:tplc="F5347D08">
      <w:start w:val="1"/>
      <w:numFmt w:val="bullet"/>
      <w:lvlText w:val="•"/>
      <w:lvlJc w:val="left"/>
      <w:pPr>
        <w:tabs>
          <w:tab w:val="num" w:pos="720"/>
        </w:tabs>
        <w:ind w:left="720" w:hanging="360"/>
      </w:pPr>
      <w:rPr>
        <w:rFonts w:ascii="Arial" w:hAnsi="Arial" w:hint="default"/>
      </w:rPr>
    </w:lvl>
    <w:lvl w:ilvl="1" w:tplc="FE747100" w:tentative="1">
      <w:start w:val="1"/>
      <w:numFmt w:val="bullet"/>
      <w:lvlText w:val="•"/>
      <w:lvlJc w:val="left"/>
      <w:pPr>
        <w:tabs>
          <w:tab w:val="num" w:pos="1440"/>
        </w:tabs>
        <w:ind w:left="1440" w:hanging="360"/>
      </w:pPr>
      <w:rPr>
        <w:rFonts w:ascii="Arial" w:hAnsi="Arial" w:hint="default"/>
      </w:rPr>
    </w:lvl>
    <w:lvl w:ilvl="2" w:tplc="72FA5750" w:tentative="1">
      <w:start w:val="1"/>
      <w:numFmt w:val="bullet"/>
      <w:lvlText w:val="•"/>
      <w:lvlJc w:val="left"/>
      <w:pPr>
        <w:tabs>
          <w:tab w:val="num" w:pos="2160"/>
        </w:tabs>
        <w:ind w:left="2160" w:hanging="360"/>
      </w:pPr>
      <w:rPr>
        <w:rFonts w:ascii="Arial" w:hAnsi="Arial" w:hint="default"/>
      </w:rPr>
    </w:lvl>
    <w:lvl w:ilvl="3" w:tplc="2F367F80" w:tentative="1">
      <w:start w:val="1"/>
      <w:numFmt w:val="bullet"/>
      <w:lvlText w:val="•"/>
      <w:lvlJc w:val="left"/>
      <w:pPr>
        <w:tabs>
          <w:tab w:val="num" w:pos="2880"/>
        </w:tabs>
        <w:ind w:left="2880" w:hanging="360"/>
      </w:pPr>
      <w:rPr>
        <w:rFonts w:ascii="Arial" w:hAnsi="Arial" w:hint="default"/>
      </w:rPr>
    </w:lvl>
    <w:lvl w:ilvl="4" w:tplc="EFAAE0DA" w:tentative="1">
      <w:start w:val="1"/>
      <w:numFmt w:val="bullet"/>
      <w:lvlText w:val="•"/>
      <w:lvlJc w:val="left"/>
      <w:pPr>
        <w:tabs>
          <w:tab w:val="num" w:pos="3600"/>
        </w:tabs>
        <w:ind w:left="3600" w:hanging="360"/>
      </w:pPr>
      <w:rPr>
        <w:rFonts w:ascii="Arial" w:hAnsi="Arial" w:hint="default"/>
      </w:rPr>
    </w:lvl>
    <w:lvl w:ilvl="5" w:tplc="C6D69866" w:tentative="1">
      <w:start w:val="1"/>
      <w:numFmt w:val="bullet"/>
      <w:lvlText w:val="•"/>
      <w:lvlJc w:val="left"/>
      <w:pPr>
        <w:tabs>
          <w:tab w:val="num" w:pos="4320"/>
        </w:tabs>
        <w:ind w:left="4320" w:hanging="360"/>
      </w:pPr>
      <w:rPr>
        <w:rFonts w:ascii="Arial" w:hAnsi="Arial" w:hint="default"/>
      </w:rPr>
    </w:lvl>
    <w:lvl w:ilvl="6" w:tplc="00AAB208" w:tentative="1">
      <w:start w:val="1"/>
      <w:numFmt w:val="bullet"/>
      <w:lvlText w:val="•"/>
      <w:lvlJc w:val="left"/>
      <w:pPr>
        <w:tabs>
          <w:tab w:val="num" w:pos="5040"/>
        </w:tabs>
        <w:ind w:left="5040" w:hanging="360"/>
      </w:pPr>
      <w:rPr>
        <w:rFonts w:ascii="Arial" w:hAnsi="Arial" w:hint="default"/>
      </w:rPr>
    </w:lvl>
    <w:lvl w:ilvl="7" w:tplc="504E28DC" w:tentative="1">
      <w:start w:val="1"/>
      <w:numFmt w:val="bullet"/>
      <w:lvlText w:val="•"/>
      <w:lvlJc w:val="left"/>
      <w:pPr>
        <w:tabs>
          <w:tab w:val="num" w:pos="5760"/>
        </w:tabs>
        <w:ind w:left="5760" w:hanging="360"/>
      </w:pPr>
      <w:rPr>
        <w:rFonts w:ascii="Arial" w:hAnsi="Arial" w:hint="default"/>
      </w:rPr>
    </w:lvl>
    <w:lvl w:ilvl="8" w:tplc="C93CB4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C50EAB"/>
    <w:multiLevelType w:val="multilevel"/>
    <w:tmpl w:val="B3D6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95B88"/>
    <w:multiLevelType w:val="hybridMultilevel"/>
    <w:tmpl w:val="717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91CDB"/>
    <w:multiLevelType w:val="hybridMultilevel"/>
    <w:tmpl w:val="D5A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3179F"/>
    <w:multiLevelType w:val="hybridMultilevel"/>
    <w:tmpl w:val="B5CE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D79D9"/>
    <w:multiLevelType w:val="multilevel"/>
    <w:tmpl w:val="A38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96EA6"/>
    <w:multiLevelType w:val="multilevel"/>
    <w:tmpl w:val="70C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4767E2"/>
    <w:multiLevelType w:val="hybridMultilevel"/>
    <w:tmpl w:val="511E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B1E20"/>
    <w:multiLevelType w:val="hybridMultilevel"/>
    <w:tmpl w:val="F1F2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F240B"/>
    <w:multiLevelType w:val="hybridMultilevel"/>
    <w:tmpl w:val="FBB626E2"/>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957AE3"/>
    <w:multiLevelType w:val="multilevel"/>
    <w:tmpl w:val="2E8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114DA"/>
    <w:multiLevelType w:val="multilevel"/>
    <w:tmpl w:val="392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BE4E5C"/>
    <w:multiLevelType w:val="hybridMultilevel"/>
    <w:tmpl w:val="C608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E4E48"/>
    <w:multiLevelType w:val="hybridMultilevel"/>
    <w:tmpl w:val="A3884094"/>
    <w:lvl w:ilvl="0" w:tplc="5F20C41A">
      <w:start w:val="1"/>
      <w:numFmt w:val="bullet"/>
      <w:lvlText w:val="•"/>
      <w:lvlJc w:val="left"/>
      <w:pPr>
        <w:tabs>
          <w:tab w:val="num" w:pos="720"/>
        </w:tabs>
        <w:ind w:left="720" w:hanging="360"/>
      </w:pPr>
      <w:rPr>
        <w:rFonts w:ascii="Arial" w:hAnsi="Arial" w:hint="default"/>
      </w:rPr>
    </w:lvl>
    <w:lvl w:ilvl="1" w:tplc="CD4A1D12">
      <w:start w:val="1"/>
      <w:numFmt w:val="bullet"/>
      <w:lvlText w:val="•"/>
      <w:lvlJc w:val="left"/>
      <w:pPr>
        <w:tabs>
          <w:tab w:val="num" w:pos="1440"/>
        </w:tabs>
        <w:ind w:left="1440" w:hanging="360"/>
      </w:pPr>
      <w:rPr>
        <w:rFonts w:ascii="Arial" w:hAnsi="Arial" w:hint="default"/>
      </w:rPr>
    </w:lvl>
    <w:lvl w:ilvl="2" w:tplc="98B28930" w:tentative="1">
      <w:start w:val="1"/>
      <w:numFmt w:val="bullet"/>
      <w:lvlText w:val="•"/>
      <w:lvlJc w:val="left"/>
      <w:pPr>
        <w:tabs>
          <w:tab w:val="num" w:pos="2160"/>
        </w:tabs>
        <w:ind w:left="2160" w:hanging="360"/>
      </w:pPr>
      <w:rPr>
        <w:rFonts w:ascii="Arial" w:hAnsi="Arial" w:hint="default"/>
      </w:rPr>
    </w:lvl>
    <w:lvl w:ilvl="3" w:tplc="96443C62" w:tentative="1">
      <w:start w:val="1"/>
      <w:numFmt w:val="bullet"/>
      <w:lvlText w:val="•"/>
      <w:lvlJc w:val="left"/>
      <w:pPr>
        <w:tabs>
          <w:tab w:val="num" w:pos="2880"/>
        </w:tabs>
        <w:ind w:left="2880" w:hanging="360"/>
      </w:pPr>
      <w:rPr>
        <w:rFonts w:ascii="Arial" w:hAnsi="Arial" w:hint="default"/>
      </w:rPr>
    </w:lvl>
    <w:lvl w:ilvl="4" w:tplc="FE4414FC" w:tentative="1">
      <w:start w:val="1"/>
      <w:numFmt w:val="bullet"/>
      <w:lvlText w:val="•"/>
      <w:lvlJc w:val="left"/>
      <w:pPr>
        <w:tabs>
          <w:tab w:val="num" w:pos="3600"/>
        </w:tabs>
        <w:ind w:left="3600" w:hanging="360"/>
      </w:pPr>
      <w:rPr>
        <w:rFonts w:ascii="Arial" w:hAnsi="Arial" w:hint="default"/>
      </w:rPr>
    </w:lvl>
    <w:lvl w:ilvl="5" w:tplc="652A8E90" w:tentative="1">
      <w:start w:val="1"/>
      <w:numFmt w:val="bullet"/>
      <w:lvlText w:val="•"/>
      <w:lvlJc w:val="left"/>
      <w:pPr>
        <w:tabs>
          <w:tab w:val="num" w:pos="4320"/>
        </w:tabs>
        <w:ind w:left="4320" w:hanging="360"/>
      </w:pPr>
      <w:rPr>
        <w:rFonts w:ascii="Arial" w:hAnsi="Arial" w:hint="default"/>
      </w:rPr>
    </w:lvl>
    <w:lvl w:ilvl="6" w:tplc="A9A0D9D2" w:tentative="1">
      <w:start w:val="1"/>
      <w:numFmt w:val="bullet"/>
      <w:lvlText w:val="•"/>
      <w:lvlJc w:val="left"/>
      <w:pPr>
        <w:tabs>
          <w:tab w:val="num" w:pos="5040"/>
        </w:tabs>
        <w:ind w:left="5040" w:hanging="360"/>
      </w:pPr>
      <w:rPr>
        <w:rFonts w:ascii="Arial" w:hAnsi="Arial" w:hint="default"/>
      </w:rPr>
    </w:lvl>
    <w:lvl w:ilvl="7" w:tplc="D174F7C2" w:tentative="1">
      <w:start w:val="1"/>
      <w:numFmt w:val="bullet"/>
      <w:lvlText w:val="•"/>
      <w:lvlJc w:val="left"/>
      <w:pPr>
        <w:tabs>
          <w:tab w:val="num" w:pos="5760"/>
        </w:tabs>
        <w:ind w:left="5760" w:hanging="360"/>
      </w:pPr>
      <w:rPr>
        <w:rFonts w:ascii="Arial" w:hAnsi="Arial" w:hint="default"/>
      </w:rPr>
    </w:lvl>
    <w:lvl w:ilvl="8" w:tplc="94B4503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A99188F"/>
    <w:multiLevelType w:val="multilevel"/>
    <w:tmpl w:val="93D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052B48"/>
    <w:multiLevelType w:val="hybridMultilevel"/>
    <w:tmpl w:val="465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53D95"/>
    <w:multiLevelType w:val="multilevel"/>
    <w:tmpl w:val="85A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741BD3"/>
    <w:multiLevelType w:val="multilevel"/>
    <w:tmpl w:val="2716C344"/>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64F5761"/>
    <w:multiLevelType w:val="hybridMultilevel"/>
    <w:tmpl w:val="EE1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B06ABB"/>
    <w:multiLevelType w:val="multilevel"/>
    <w:tmpl w:val="B10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F00C54"/>
    <w:multiLevelType w:val="hybridMultilevel"/>
    <w:tmpl w:val="6BA2C30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0725D0"/>
    <w:multiLevelType w:val="hybridMultilevel"/>
    <w:tmpl w:val="CFC4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9C2A99"/>
    <w:multiLevelType w:val="hybridMultilevel"/>
    <w:tmpl w:val="E604D3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5F70D50"/>
    <w:multiLevelType w:val="multilevel"/>
    <w:tmpl w:val="AFA6F0F2"/>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BEC1124"/>
    <w:multiLevelType w:val="hybridMultilevel"/>
    <w:tmpl w:val="81A8912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DA24D9"/>
    <w:multiLevelType w:val="hybridMultilevel"/>
    <w:tmpl w:val="806E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3F0736"/>
    <w:multiLevelType w:val="hybridMultilevel"/>
    <w:tmpl w:val="AB568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36160B"/>
    <w:multiLevelType w:val="hybridMultilevel"/>
    <w:tmpl w:val="96F0F87A"/>
    <w:lvl w:ilvl="0" w:tplc="F35811DC">
      <w:start w:val="1"/>
      <w:numFmt w:val="bullet"/>
      <w:lvlText w:val="•"/>
      <w:lvlJc w:val="left"/>
      <w:pPr>
        <w:tabs>
          <w:tab w:val="num" w:pos="720"/>
        </w:tabs>
        <w:ind w:left="720" w:hanging="360"/>
      </w:pPr>
      <w:rPr>
        <w:rFonts w:ascii="Arial" w:hAnsi="Arial" w:hint="default"/>
      </w:rPr>
    </w:lvl>
    <w:lvl w:ilvl="1" w:tplc="6346D978" w:tentative="1">
      <w:start w:val="1"/>
      <w:numFmt w:val="bullet"/>
      <w:lvlText w:val="•"/>
      <w:lvlJc w:val="left"/>
      <w:pPr>
        <w:tabs>
          <w:tab w:val="num" w:pos="1440"/>
        </w:tabs>
        <w:ind w:left="1440" w:hanging="360"/>
      </w:pPr>
      <w:rPr>
        <w:rFonts w:ascii="Arial" w:hAnsi="Arial" w:hint="default"/>
      </w:rPr>
    </w:lvl>
    <w:lvl w:ilvl="2" w:tplc="85B8818C" w:tentative="1">
      <w:start w:val="1"/>
      <w:numFmt w:val="bullet"/>
      <w:lvlText w:val="•"/>
      <w:lvlJc w:val="left"/>
      <w:pPr>
        <w:tabs>
          <w:tab w:val="num" w:pos="2160"/>
        </w:tabs>
        <w:ind w:left="2160" w:hanging="360"/>
      </w:pPr>
      <w:rPr>
        <w:rFonts w:ascii="Arial" w:hAnsi="Arial" w:hint="default"/>
      </w:rPr>
    </w:lvl>
    <w:lvl w:ilvl="3" w:tplc="4D3A1AEA" w:tentative="1">
      <w:start w:val="1"/>
      <w:numFmt w:val="bullet"/>
      <w:lvlText w:val="•"/>
      <w:lvlJc w:val="left"/>
      <w:pPr>
        <w:tabs>
          <w:tab w:val="num" w:pos="2880"/>
        </w:tabs>
        <w:ind w:left="2880" w:hanging="360"/>
      </w:pPr>
      <w:rPr>
        <w:rFonts w:ascii="Arial" w:hAnsi="Arial" w:hint="default"/>
      </w:rPr>
    </w:lvl>
    <w:lvl w:ilvl="4" w:tplc="F6F6CE7E" w:tentative="1">
      <w:start w:val="1"/>
      <w:numFmt w:val="bullet"/>
      <w:lvlText w:val="•"/>
      <w:lvlJc w:val="left"/>
      <w:pPr>
        <w:tabs>
          <w:tab w:val="num" w:pos="3600"/>
        </w:tabs>
        <w:ind w:left="3600" w:hanging="360"/>
      </w:pPr>
      <w:rPr>
        <w:rFonts w:ascii="Arial" w:hAnsi="Arial" w:hint="default"/>
      </w:rPr>
    </w:lvl>
    <w:lvl w:ilvl="5" w:tplc="49301D14" w:tentative="1">
      <w:start w:val="1"/>
      <w:numFmt w:val="bullet"/>
      <w:lvlText w:val="•"/>
      <w:lvlJc w:val="left"/>
      <w:pPr>
        <w:tabs>
          <w:tab w:val="num" w:pos="4320"/>
        </w:tabs>
        <w:ind w:left="4320" w:hanging="360"/>
      </w:pPr>
      <w:rPr>
        <w:rFonts w:ascii="Arial" w:hAnsi="Arial" w:hint="default"/>
      </w:rPr>
    </w:lvl>
    <w:lvl w:ilvl="6" w:tplc="11CE7B9E" w:tentative="1">
      <w:start w:val="1"/>
      <w:numFmt w:val="bullet"/>
      <w:lvlText w:val="•"/>
      <w:lvlJc w:val="left"/>
      <w:pPr>
        <w:tabs>
          <w:tab w:val="num" w:pos="5040"/>
        </w:tabs>
        <w:ind w:left="5040" w:hanging="360"/>
      </w:pPr>
      <w:rPr>
        <w:rFonts w:ascii="Arial" w:hAnsi="Arial" w:hint="default"/>
      </w:rPr>
    </w:lvl>
    <w:lvl w:ilvl="7" w:tplc="009CBC2A" w:tentative="1">
      <w:start w:val="1"/>
      <w:numFmt w:val="bullet"/>
      <w:lvlText w:val="•"/>
      <w:lvlJc w:val="left"/>
      <w:pPr>
        <w:tabs>
          <w:tab w:val="num" w:pos="5760"/>
        </w:tabs>
        <w:ind w:left="5760" w:hanging="360"/>
      </w:pPr>
      <w:rPr>
        <w:rFonts w:ascii="Arial" w:hAnsi="Arial" w:hint="default"/>
      </w:rPr>
    </w:lvl>
    <w:lvl w:ilvl="8" w:tplc="214475F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0C4F3D"/>
    <w:multiLevelType w:val="multilevel"/>
    <w:tmpl w:val="33F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C3E3F"/>
    <w:multiLevelType w:val="multilevel"/>
    <w:tmpl w:val="73A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73597A"/>
    <w:multiLevelType w:val="hybridMultilevel"/>
    <w:tmpl w:val="018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42"/>
  </w:num>
  <w:num w:numId="4">
    <w:abstractNumId w:val="25"/>
  </w:num>
  <w:num w:numId="5">
    <w:abstractNumId w:val="7"/>
  </w:num>
  <w:num w:numId="6">
    <w:abstractNumId w:val="4"/>
  </w:num>
  <w:num w:numId="7">
    <w:abstractNumId w:val="14"/>
  </w:num>
  <w:num w:numId="8">
    <w:abstractNumId w:val="34"/>
  </w:num>
  <w:num w:numId="9">
    <w:abstractNumId w:val="29"/>
  </w:num>
  <w:num w:numId="10">
    <w:abstractNumId w:val="15"/>
  </w:num>
  <w:num w:numId="11">
    <w:abstractNumId w:val="19"/>
  </w:num>
  <w:num w:numId="12">
    <w:abstractNumId w:val="26"/>
  </w:num>
  <w:num w:numId="13">
    <w:abstractNumId w:val="21"/>
  </w:num>
  <w:num w:numId="14">
    <w:abstractNumId w:val="36"/>
  </w:num>
  <w:num w:numId="15">
    <w:abstractNumId w:val="0"/>
  </w:num>
  <w:num w:numId="16">
    <w:abstractNumId w:val="31"/>
  </w:num>
  <w:num w:numId="17">
    <w:abstractNumId w:val="1"/>
  </w:num>
  <w:num w:numId="18">
    <w:abstractNumId w:val="30"/>
  </w:num>
  <w:num w:numId="19">
    <w:abstractNumId w:val="20"/>
  </w:num>
  <w:num w:numId="20">
    <w:abstractNumId w:val="17"/>
  </w:num>
  <w:num w:numId="21">
    <w:abstractNumId w:val="6"/>
  </w:num>
  <w:num w:numId="22">
    <w:abstractNumId w:val="39"/>
  </w:num>
  <w:num w:numId="23">
    <w:abstractNumId w:val="40"/>
  </w:num>
  <w:num w:numId="24">
    <w:abstractNumId w:val="33"/>
  </w:num>
  <w:num w:numId="25">
    <w:abstractNumId w:val="24"/>
  </w:num>
  <w:num w:numId="26">
    <w:abstractNumId w:val="11"/>
  </w:num>
  <w:num w:numId="27">
    <w:abstractNumId w:val="5"/>
  </w:num>
  <w:num w:numId="28">
    <w:abstractNumId w:val="23"/>
  </w:num>
  <w:num w:numId="29">
    <w:abstractNumId w:val="16"/>
  </w:num>
  <w:num w:numId="30">
    <w:abstractNumId w:val="18"/>
  </w:num>
  <w:num w:numId="31">
    <w:abstractNumId w:val="45"/>
  </w:num>
  <w:num w:numId="32">
    <w:abstractNumId w:val="12"/>
  </w:num>
  <w:num w:numId="33">
    <w:abstractNumId w:val="32"/>
  </w:num>
  <w:num w:numId="34">
    <w:abstractNumId w:val="38"/>
  </w:num>
  <w:num w:numId="35">
    <w:abstractNumId w:val="22"/>
  </w:num>
  <w:num w:numId="36">
    <w:abstractNumId w:val="43"/>
  </w:num>
  <w:num w:numId="37">
    <w:abstractNumId w:val="44"/>
  </w:num>
  <w:num w:numId="38">
    <w:abstractNumId w:val="2"/>
  </w:num>
  <w:num w:numId="39">
    <w:abstractNumId w:val="9"/>
  </w:num>
  <w:num w:numId="40">
    <w:abstractNumId w:val="35"/>
  </w:num>
  <w:num w:numId="41">
    <w:abstractNumId w:val="27"/>
  </w:num>
  <w:num w:numId="42">
    <w:abstractNumId w:val="41"/>
  </w:num>
  <w:num w:numId="43">
    <w:abstractNumId w:val="13"/>
  </w:num>
  <w:num w:numId="44">
    <w:abstractNumId w:val="37"/>
  </w:num>
  <w:num w:numId="45">
    <w:abstractNumId w:val="3"/>
  </w:num>
  <w:num w:numId="46">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Shinder">
    <w15:presenceInfo w15:providerId="AD" w15:userId="S-1-5-21-2127521184-1604012920-1887927527-5863079"/>
  </w15:person>
  <w15:person w15:author="URVASHI SHARMA">
    <w15:presenceInfo w15:providerId="Windows Live" w15:userId="fd10e39a80831fb2"/>
  </w15:person>
  <w15:person w15:author="Ekta Sahu">
    <w15:presenceInfo w15:providerId="None" w15:userId="Ekta Sa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20"/>
    <w:rsid w:val="00002FE9"/>
    <w:rsid w:val="00005410"/>
    <w:rsid w:val="0000616B"/>
    <w:rsid w:val="000107C0"/>
    <w:rsid w:val="00020091"/>
    <w:rsid w:val="00021033"/>
    <w:rsid w:val="00021758"/>
    <w:rsid w:val="00025EE9"/>
    <w:rsid w:val="000318D4"/>
    <w:rsid w:val="00034E26"/>
    <w:rsid w:val="00036046"/>
    <w:rsid w:val="000463C7"/>
    <w:rsid w:val="00046D2E"/>
    <w:rsid w:val="0005208C"/>
    <w:rsid w:val="000532FB"/>
    <w:rsid w:val="00057BB2"/>
    <w:rsid w:val="000660B3"/>
    <w:rsid w:val="0006674E"/>
    <w:rsid w:val="00072A81"/>
    <w:rsid w:val="000765E5"/>
    <w:rsid w:val="00082717"/>
    <w:rsid w:val="00082DBB"/>
    <w:rsid w:val="000840A7"/>
    <w:rsid w:val="000922C1"/>
    <w:rsid w:val="00092E25"/>
    <w:rsid w:val="000A04B7"/>
    <w:rsid w:val="000A0B5E"/>
    <w:rsid w:val="000A7EFE"/>
    <w:rsid w:val="000B2D82"/>
    <w:rsid w:val="000B46F0"/>
    <w:rsid w:val="000C0DDE"/>
    <w:rsid w:val="000C3155"/>
    <w:rsid w:val="000C7EB1"/>
    <w:rsid w:val="000D0672"/>
    <w:rsid w:val="000D4DFC"/>
    <w:rsid w:val="000E0E50"/>
    <w:rsid w:val="000E6415"/>
    <w:rsid w:val="000F27EB"/>
    <w:rsid w:val="000F4770"/>
    <w:rsid w:val="000F5706"/>
    <w:rsid w:val="00110998"/>
    <w:rsid w:val="00113D44"/>
    <w:rsid w:val="001219C6"/>
    <w:rsid w:val="0013014C"/>
    <w:rsid w:val="0013768F"/>
    <w:rsid w:val="00140375"/>
    <w:rsid w:val="001410B2"/>
    <w:rsid w:val="00141E71"/>
    <w:rsid w:val="00146507"/>
    <w:rsid w:val="00153B97"/>
    <w:rsid w:val="00157006"/>
    <w:rsid w:val="00165D01"/>
    <w:rsid w:val="00172255"/>
    <w:rsid w:val="00173ADD"/>
    <w:rsid w:val="001744DC"/>
    <w:rsid w:val="00176F72"/>
    <w:rsid w:val="00180212"/>
    <w:rsid w:val="00181E2A"/>
    <w:rsid w:val="00195483"/>
    <w:rsid w:val="001A6949"/>
    <w:rsid w:val="001B04B7"/>
    <w:rsid w:val="001B543D"/>
    <w:rsid w:val="001B7DBE"/>
    <w:rsid w:val="001C3DA2"/>
    <w:rsid w:val="001C5AEC"/>
    <w:rsid w:val="001D03B6"/>
    <w:rsid w:val="001D10F2"/>
    <w:rsid w:val="001D15B1"/>
    <w:rsid w:val="001D5872"/>
    <w:rsid w:val="001D6E35"/>
    <w:rsid w:val="001E2739"/>
    <w:rsid w:val="001E2D52"/>
    <w:rsid w:val="001E797F"/>
    <w:rsid w:val="001E7EF8"/>
    <w:rsid w:val="001F504D"/>
    <w:rsid w:val="001F7B1C"/>
    <w:rsid w:val="0020689E"/>
    <w:rsid w:val="002074AF"/>
    <w:rsid w:val="002078B9"/>
    <w:rsid w:val="00214236"/>
    <w:rsid w:val="002162A7"/>
    <w:rsid w:val="002167CD"/>
    <w:rsid w:val="00231CA8"/>
    <w:rsid w:val="0025416F"/>
    <w:rsid w:val="00256A98"/>
    <w:rsid w:val="00271772"/>
    <w:rsid w:val="00284996"/>
    <w:rsid w:val="00287CCD"/>
    <w:rsid w:val="00287CD8"/>
    <w:rsid w:val="002901ED"/>
    <w:rsid w:val="00290230"/>
    <w:rsid w:val="00291CD4"/>
    <w:rsid w:val="00294893"/>
    <w:rsid w:val="00296F7A"/>
    <w:rsid w:val="002A6162"/>
    <w:rsid w:val="002A66DA"/>
    <w:rsid w:val="002B25A2"/>
    <w:rsid w:val="002B4D41"/>
    <w:rsid w:val="002B567B"/>
    <w:rsid w:val="002B58B3"/>
    <w:rsid w:val="002B6619"/>
    <w:rsid w:val="002B7077"/>
    <w:rsid w:val="002C08E2"/>
    <w:rsid w:val="002D2076"/>
    <w:rsid w:val="002D3811"/>
    <w:rsid w:val="002E6CA6"/>
    <w:rsid w:val="003001C6"/>
    <w:rsid w:val="00307C02"/>
    <w:rsid w:val="00311EDF"/>
    <w:rsid w:val="00313BE9"/>
    <w:rsid w:val="00315F2A"/>
    <w:rsid w:val="00320C56"/>
    <w:rsid w:val="003229C4"/>
    <w:rsid w:val="0032655E"/>
    <w:rsid w:val="0033222B"/>
    <w:rsid w:val="00336755"/>
    <w:rsid w:val="00342E8A"/>
    <w:rsid w:val="00350346"/>
    <w:rsid w:val="003526CC"/>
    <w:rsid w:val="00354EAD"/>
    <w:rsid w:val="00357343"/>
    <w:rsid w:val="00366376"/>
    <w:rsid w:val="0037272E"/>
    <w:rsid w:val="00375193"/>
    <w:rsid w:val="0037793B"/>
    <w:rsid w:val="0038109E"/>
    <w:rsid w:val="00387A70"/>
    <w:rsid w:val="00393E62"/>
    <w:rsid w:val="00394A4B"/>
    <w:rsid w:val="003A0C0B"/>
    <w:rsid w:val="003A17E5"/>
    <w:rsid w:val="003A3E8F"/>
    <w:rsid w:val="003A618E"/>
    <w:rsid w:val="003B04C6"/>
    <w:rsid w:val="003B7B8D"/>
    <w:rsid w:val="003C4BF6"/>
    <w:rsid w:val="003D04E1"/>
    <w:rsid w:val="003D30A3"/>
    <w:rsid w:val="003E06A3"/>
    <w:rsid w:val="003F024D"/>
    <w:rsid w:val="003F2C74"/>
    <w:rsid w:val="003F58A2"/>
    <w:rsid w:val="00402F37"/>
    <w:rsid w:val="00404914"/>
    <w:rsid w:val="00405074"/>
    <w:rsid w:val="004054E5"/>
    <w:rsid w:val="00413D74"/>
    <w:rsid w:val="00414AFE"/>
    <w:rsid w:val="00414CD4"/>
    <w:rsid w:val="00416564"/>
    <w:rsid w:val="00431A8F"/>
    <w:rsid w:val="00433A02"/>
    <w:rsid w:val="004340AE"/>
    <w:rsid w:val="004406D3"/>
    <w:rsid w:val="00443159"/>
    <w:rsid w:val="004455FF"/>
    <w:rsid w:val="00450CFB"/>
    <w:rsid w:val="00454589"/>
    <w:rsid w:val="0046029A"/>
    <w:rsid w:val="004614BC"/>
    <w:rsid w:val="00466388"/>
    <w:rsid w:val="00470408"/>
    <w:rsid w:val="00474063"/>
    <w:rsid w:val="004751C5"/>
    <w:rsid w:val="0048055F"/>
    <w:rsid w:val="00490BF4"/>
    <w:rsid w:val="0049274B"/>
    <w:rsid w:val="0049416F"/>
    <w:rsid w:val="004A0880"/>
    <w:rsid w:val="004A405F"/>
    <w:rsid w:val="004B290E"/>
    <w:rsid w:val="004B5FF1"/>
    <w:rsid w:val="004B6F97"/>
    <w:rsid w:val="004B7176"/>
    <w:rsid w:val="004C45FA"/>
    <w:rsid w:val="004D1F4C"/>
    <w:rsid w:val="004E0B27"/>
    <w:rsid w:val="004E258E"/>
    <w:rsid w:val="004E522B"/>
    <w:rsid w:val="004E5AEA"/>
    <w:rsid w:val="004E6FAA"/>
    <w:rsid w:val="004E7E64"/>
    <w:rsid w:val="004F1905"/>
    <w:rsid w:val="00506620"/>
    <w:rsid w:val="00514D2C"/>
    <w:rsid w:val="00515413"/>
    <w:rsid w:val="005238CB"/>
    <w:rsid w:val="00525DB0"/>
    <w:rsid w:val="00533CC0"/>
    <w:rsid w:val="00545AED"/>
    <w:rsid w:val="00547C97"/>
    <w:rsid w:val="00555A73"/>
    <w:rsid w:val="005811E7"/>
    <w:rsid w:val="00582CB2"/>
    <w:rsid w:val="00584A97"/>
    <w:rsid w:val="00584DA8"/>
    <w:rsid w:val="00585810"/>
    <w:rsid w:val="00592CB3"/>
    <w:rsid w:val="00594FB2"/>
    <w:rsid w:val="00596D87"/>
    <w:rsid w:val="005A0A31"/>
    <w:rsid w:val="005A3FF3"/>
    <w:rsid w:val="005A6D9D"/>
    <w:rsid w:val="005B25A4"/>
    <w:rsid w:val="005B38D4"/>
    <w:rsid w:val="005B5768"/>
    <w:rsid w:val="005B7709"/>
    <w:rsid w:val="005D6C89"/>
    <w:rsid w:val="005E6E43"/>
    <w:rsid w:val="005E755E"/>
    <w:rsid w:val="005F5897"/>
    <w:rsid w:val="005F7EAD"/>
    <w:rsid w:val="006043AE"/>
    <w:rsid w:val="00613DF3"/>
    <w:rsid w:val="00617B93"/>
    <w:rsid w:val="00623145"/>
    <w:rsid w:val="0063044F"/>
    <w:rsid w:val="006319B7"/>
    <w:rsid w:val="006349C8"/>
    <w:rsid w:val="006405A4"/>
    <w:rsid w:val="006417D6"/>
    <w:rsid w:val="0064267F"/>
    <w:rsid w:val="00643AD7"/>
    <w:rsid w:val="00652F47"/>
    <w:rsid w:val="00665BD7"/>
    <w:rsid w:val="00667866"/>
    <w:rsid w:val="006738A5"/>
    <w:rsid w:val="0067403E"/>
    <w:rsid w:val="006869BB"/>
    <w:rsid w:val="0069375B"/>
    <w:rsid w:val="0069724F"/>
    <w:rsid w:val="006A1D60"/>
    <w:rsid w:val="006A2975"/>
    <w:rsid w:val="006A3462"/>
    <w:rsid w:val="006A5992"/>
    <w:rsid w:val="006A701C"/>
    <w:rsid w:val="006C74D1"/>
    <w:rsid w:val="006D441B"/>
    <w:rsid w:val="006D5A9E"/>
    <w:rsid w:val="006D6049"/>
    <w:rsid w:val="006E65A9"/>
    <w:rsid w:val="006F16C2"/>
    <w:rsid w:val="006F2BEF"/>
    <w:rsid w:val="006F3DCE"/>
    <w:rsid w:val="00700D43"/>
    <w:rsid w:val="007021DF"/>
    <w:rsid w:val="00703EC3"/>
    <w:rsid w:val="0070736A"/>
    <w:rsid w:val="007134F7"/>
    <w:rsid w:val="00713848"/>
    <w:rsid w:val="00721623"/>
    <w:rsid w:val="00721B22"/>
    <w:rsid w:val="0072716A"/>
    <w:rsid w:val="00755271"/>
    <w:rsid w:val="007608FA"/>
    <w:rsid w:val="00760ED6"/>
    <w:rsid w:val="0076386A"/>
    <w:rsid w:val="00763A7A"/>
    <w:rsid w:val="00764E80"/>
    <w:rsid w:val="00767218"/>
    <w:rsid w:val="00771B84"/>
    <w:rsid w:val="007772D6"/>
    <w:rsid w:val="0078028F"/>
    <w:rsid w:val="007872A1"/>
    <w:rsid w:val="00791FF2"/>
    <w:rsid w:val="007956F8"/>
    <w:rsid w:val="00797C55"/>
    <w:rsid w:val="007A0116"/>
    <w:rsid w:val="007A17FE"/>
    <w:rsid w:val="007A7667"/>
    <w:rsid w:val="007B0C0E"/>
    <w:rsid w:val="007B29DA"/>
    <w:rsid w:val="007B5ABA"/>
    <w:rsid w:val="007B6B9B"/>
    <w:rsid w:val="007B7594"/>
    <w:rsid w:val="007C33DF"/>
    <w:rsid w:val="007D6F32"/>
    <w:rsid w:val="007E3FA0"/>
    <w:rsid w:val="007E4096"/>
    <w:rsid w:val="007E7242"/>
    <w:rsid w:val="007F2EFE"/>
    <w:rsid w:val="007F35CC"/>
    <w:rsid w:val="007F5562"/>
    <w:rsid w:val="007F7B6D"/>
    <w:rsid w:val="00800459"/>
    <w:rsid w:val="008077C3"/>
    <w:rsid w:val="00811144"/>
    <w:rsid w:val="00812050"/>
    <w:rsid w:val="008123CD"/>
    <w:rsid w:val="0081690C"/>
    <w:rsid w:val="008170CD"/>
    <w:rsid w:val="00824B07"/>
    <w:rsid w:val="00825162"/>
    <w:rsid w:val="008273F6"/>
    <w:rsid w:val="00827BB2"/>
    <w:rsid w:val="00833E61"/>
    <w:rsid w:val="008356BC"/>
    <w:rsid w:val="00835D2C"/>
    <w:rsid w:val="008407D9"/>
    <w:rsid w:val="00841D4F"/>
    <w:rsid w:val="00841E0F"/>
    <w:rsid w:val="00842B5C"/>
    <w:rsid w:val="00847C3C"/>
    <w:rsid w:val="00851825"/>
    <w:rsid w:val="0085302B"/>
    <w:rsid w:val="00860338"/>
    <w:rsid w:val="008651BF"/>
    <w:rsid w:val="008721F0"/>
    <w:rsid w:val="008737E8"/>
    <w:rsid w:val="00875E18"/>
    <w:rsid w:val="00877830"/>
    <w:rsid w:val="00877B41"/>
    <w:rsid w:val="00880B93"/>
    <w:rsid w:val="00881A65"/>
    <w:rsid w:val="00886195"/>
    <w:rsid w:val="00886323"/>
    <w:rsid w:val="00890431"/>
    <w:rsid w:val="0089204A"/>
    <w:rsid w:val="008977D7"/>
    <w:rsid w:val="008A027A"/>
    <w:rsid w:val="008A02BD"/>
    <w:rsid w:val="008A0FE3"/>
    <w:rsid w:val="008A322B"/>
    <w:rsid w:val="008A424F"/>
    <w:rsid w:val="008A5835"/>
    <w:rsid w:val="008B3DF5"/>
    <w:rsid w:val="008C05AD"/>
    <w:rsid w:val="008C5D2A"/>
    <w:rsid w:val="008D4B89"/>
    <w:rsid w:val="008D506D"/>
    <w:rsid w:val="008D76EC"/>
    <w:rsid w:val="008F6F85"/>
    <w:rsid w:val="00901FA0"/>
    <w:rsid w:val="00902892"/>
    <w:rsid w:val="00902D8F"/>
    <w:rsid w:val="0090523C"/>
    <w:rsid w:val="00907CBB"/>
    <w:rsid w:val="00911CA6"/>
    <w:rsid w:val="00914E2C"/>
    <w:rsid w:val="0092209A"/>
    <w:rsid w:val="00922AAA"/>
    <w:rsid w:val="00930AD9"/>
    <w:rsid w:val="0093430C"/>
    <w:rsid w:val="00935D31"/>
    <w:rsid w:val="00936720"/>
    <w:rsid w:val="009368F0"/>
    <w:rsid w:val="009429E3"/>
    <w:rsid w:val="00946F6B"/>
    <w:rsid w:val="00955702"/>
    <w:rsid w:val="00955C8C"/>
    <w:rsid w:val="00956513"/>
    <w:rsid w:val="00966021"/>
    <w:rsid w:val="0097266B"/>
    <w:rsid w:val="00972C13"/>
    <w:rsid w:val="00992178"/>
    <w:rsid w:val="00995371"/>
    <w:rsid w:val="009B1EDC"/>
    <w:rsid w:val="009B6B1E"/>
    <w:rsid w:val="009B6D44"/>
    <w:rsid w:val="009C7A4E"/>
    <w:rsid w:val="009D1922"/>
    <w:rsid w:val="009D227E"/>
    <w:rsid w:val="009D2AD2"/>
    <w:rsid w:val="009D335A"/>
    <w:rsid w:val="009D3DCC"/>
    <w:rsid w:val="009D4CBF"/>
    <w:rsid w:val="009D6661"/>
    <w:rsid w:val="009E1100"/>
    <w:rsid w:val="009E1D25"/>
    <w:rsid w:val="009E37F2"/>
    <w:rsid w:val="009E52AD"/>
    <w:rsid w:val="009E5449"/>
    <w:rsid w:val="009E570D"/>
    <w:rsid w:val="00A00B9D"/>
    <w:rsid w:val="00A13AF9"/>
    <w:rsid w:val="00A239FF"/>
    <w:rsid w:val="00A339AF"/>
    <w:rsid w:val="00A378C8"/>
    <w:rsid w:val="00A43233"/>
    <w:rsid w:val="00A4436B"/>
    <w:rsid w:val="00A5475D"/>
    <w:rsid w:val="00A55ECB"/>
    <w:rsid w:val="00A60A65"/>
    <w:rsid w:val="00A71135"/>
    <w:rsid w:val="00A71529"/>
    <w:rsid w:val="00A7171B"/>
    <w:rsid w:val="00A71F86"/>
    <w:rsid w:val="00A7203A"/>
    <w:rsid w:val="00A736D2"/>
    <w:rsid w:val="00A76961"/>
    <w:rsid w:val="00A77866"/>
    <w:rsid w:val="00A8115D"/>
    <w:rsid w:val="00AA03C3"/>
    <w:rsid w:val="00AA14FA"/>
    <w:rsid w:val="00AA2E96"/>
    <w:rsid w:val="00AB2225"/>
    <w:rsid w:val="00AC48A5"/>
    <w:rsid w:val="00AC584C"/>
    <w:rsid w:val="00AC73E5"/>
    <w:rsid w:val="00AD12FC"/>
    <w:rsid w:val="00AE23E2"/>
    <w:rsid w:val="00AE5FC0"/>
    <w:rsid w:val="00AE72F6"/>
    <w:rsid w:val="00AF1B93"/>
    <w:rsid w:val="00AF1D9C"/>
    <w:rsid w:val="00B01CDE"/>
    <w:rsid w:val="00B03B07"/>
    <w:rsid w:val="00B05724"/>
    <w:rsid w:val="00B237AB"/>
    <w:rsid w:val="00B302A8"/>
    <w:rsid w:val="00B3494A"/>
    <w:rsid w:val="00B3554B"/>
    <w:rsid w:val="00B35C44"/>
    <w:rsid w:val="00B37C20"/>
    <w:rsid w:val="00B4031B"/>
    <w:rsid w:val="00B42753"/>
    <w:rsid w:val="00B4444A"/>
    <w:rsid w:val="00B54E11"/>
    <w:rsid w:val="00B554E6"/>
    <w:rsid w:val="00B6433F"/>
    <w:rsid w:val="00B66373"/>
    <w:rsid w:val="00B71B3D"/>
    <w:rsid w:val="00B73798"/>
    <w:rsid w:val="00B8039C"/>
    <w:rsid w:val="00B81005"/>
    <w:rsid w:val="00B83EFF"/>
    <w:rsid w:val="00B8442D"/>
    <w:rsid w:val="00B85176"/>
    <w:rsid w:val="00B8579E"/>
    <w:rsid w:val="00B91DC3"/>
    <w:rsid w:val="00B92A78"/>
    <w:rsid w:val="00B9464D"/>
    <w:rsid w:val="00B96027"/>
    <w:rsid w:val="00B97798"/>
    <w:rsid w:val="00BA0E85"/>
    <w:rsid w:val="00BA1FD8"/>
    <w:rsid w:val="00BA40E8"/>
    <w:rsid w:val="00BA7D8F"/>
    <w:rsid w:val="00BB67A4"/>
    <w:rsid w:val="00BC1034"/>
    <w:rsid w:val="00BC15FB"/>
    <w:rsid w:val="00BC32F8"/>
    <w:rsid w:val="00BC44A2"/>
    <w:rsid w:val="00BC454C"/>
    <w:rsid w:val="00BC5247"/>
    <w:rsid w:val="00BD27CD"/>
    <w:rsid w:val="00BD4675"/>
    <w:rsid w:val="00BD48FD"/>
    <w:rsid w:val="00BE250C"/>
    <w:rsid w:val="00BE44C6"/>
    <w:rsid w:val="00C0042D"/>
    <w:rsid w:val="00C13C84"/>
    <w:rsid w:val="00C3194A"/>
    <w:rsid w:val="00C33FB4"/>
    <w:rsid w:val="00C4055E"/>
    <w:rsid w:val="00C55507"/>
    <w:rsid w:val="00C55F47"/>
    <w:rsid w:val="00C56D1A"/>
    <w:rsid w:val="00C66BDD"/>
    <w:rsid w:val="00C70AB5"/>
    <w:rsid w:val="00C7262B"/>
    <w:rsid w:val="00C81658"/>
    <w:rsid w:val="00C830FA"/>
    <w:rsid w:val="00C87FFD"/>
    <w:rsid w:val="00C92E35"/>
    <w:rsid w:val="00CA6365"/>
    <w:rsid w:val="00CB1AAF"/>
    <w:rsid w:val="00CB2DB8"/>
    <w:rsid w:val="00CB3E95"/>
    <w:rsid w:val="00CB6DBD"/>
    <w:rsid w:val="00CC47F9"/>
    <w:rsid w:val="00CD4513"/>
    <w:rsid w:val="00CD5848"/>
    <w:rsid w:val="00CD5E4B"/>
    <w:rsid w:val="00CE3F6A"/>
    <w:rsid w:val="00CE5FE5"/>
    <w:rsid w:val="00CF15E7"/>
    <w:rsid w:val="00CF3113"/>
    <w:rsid w:val="00D0059D"/>
    <w:rsid w:val="00D00D7B"/>
    <w:rsid w:val="00D05AE0"/>
    <w:rsid w:val="00D06D23"/>
    <w:rsid w:val="00D07CBD"/>
    <w:rsid w:val="00D14F30"/>
    <w:rsid w:val="00D15093"/>
    <w:rsid w:val="00D35CE6"/>
    <w:rsid w:val="00D43B01"/>
    <w:rsid w:val="00D51264"/>
    <w:rsid w:val="00D541F4"/>
    <w:rsid w:val="00D575BA"/>
    <w:rsid w:val="00D61EC1"/>
    <w:rsid w:val="00D6401D"/>
    <w:rsid w:val="00D65CDB"/>
    <w:rsid w:val="00D66502"/>
    <w:rsid w:val="00D71168"/>
    <w:rsid w:val="00D765E9"/>
    <w:rsid w:val="00D8642A"/>
    <w:rsid w:val="00D9633E"/>
    <w:rsid w:val="00DA5968"/>
    <w:rsid w:val="00DB0763"/>
    <w:rsid w:val="00DB169C"/>
    <w:rsid w:val="00DB24C4"/>
    <w:rsid w:val="00DB7B3D"/>
    <w:rsid w:val="00DC25A9"/>
    <w:rsid w:val="00DC26F9"/>
    <w:rsid w:val="00DC2ADC"/>
    <w:rsid w:val="00DC60BC"/>
    <w:rsid w:val="00DD68EB"/>
    <w:rsid w:val="00DE2D3F"/>
    <w:rsid w:val="00DE7908"/>
    <w:rsid w:val="00E055FE"/>
    <w:rsid w:val="00E15F9A"/>
    <w:rsid w:val="00E20B41"/>
    <w:rsid w:val="00E20FCA"/>
    <w:rsid w:val="00E21248"/>
    <w:rsid w:val="00E27A40"/>
    <w:rsid w:val="00E27DE7"/>
    <w:rsid w:val="00E30F0E"/>
    <w:rsid w:val="00E3448C"/>
    <w:rsid w:val="00E407BF"/>
    <w:rsid w:val="00E50188"/>
    <w:rsid w:val="00E606D0"/>
    <w:rsid w:val="00E60B2A"/>
    <w:rsid w:val="00E62A11"/>
    <w:rsid w:val="00E63F08"/>
    <w:rsid w:val="00E715D8"/>
    <w:rsid w:val="00E84A30"/>
    <w:rsid w:val="00E84E84"/>
    <w:rsid w:val="00E9106E"/>
    <w:rsid w:val="00E91BDD"/>
    <w:rsid w:val="00E929F1"/>
    <w:rsid w:val="00E94415"/>
    <w:rsid w:val="00E96CAE"/>
    <w:rsid w:val="00EA0158"/>
    <w:rsid w:val="00EB0E24"/>
    <w:rsid w:val="00EB625E"/>
    <w:rsid w:val="00EC2320"/>
    <w:rsid w:val="00EC73F1"/>
    <w:rsid w:val="00EC787E"/>
    <w:rsid w:val="00ED1576"/>
    <w:rsid w:val="00EE2F5D"/>
    <w:rsid w:val="00EE4226"/>
    <w:rsid w:val="00EF2A6E"/>
    <w:rsid w:val="00EF5033"/>
    <w:rsid w:val="00F03186"/>
    <w:rsid w:val="00F139A6"/>
    <w:rsid w:val="00F21C98"/>
    <w:rsid w:val="00F2320B"/>
    <w:rsid w:val="00F30085"/>
    <w:rsid w:val="00F32121"/>
    <w:rsid w:val="00F34162"/>
    <w:rsid w:val="00F375FF"/>
    <w:rsid w:val="00F406A4"/>
    <w:rsid w:val="00F51E86"/>
    <w:rsid w:val="00F55ED8"/>
    <w:rsid w:val="00F61426"/>
    <w:rsid w:val="00F63E75"/>
    <w:rsid w:val="00F656B6"/>
    <w:rsid w:val="00F664BC"/>
    <w:rsid w:val="00F665F0"/>
    <w:rsid w:val="00F70C8C"/>
    <w:rsid w:val="00F72962"/>
    <w:rsid w:val="00F75966"/>
    <w:rsid w:val="00F776B2"/>
    <w:rsid w:val="00F810C7"/>
    <w:rsid w:val="00F871A5"/>
    <w:rsid w:val="00F94D8C"/>
    <w:rsid w:val="00F960BA"/>
    <w:rsid w:val="00F97975"/>
    <w:rsid w:val="00FA27C2"/>
    <w:rsid w:val="00FA44AE"/>
    <w:rsid w:val="00FA7A1C"/>
    <w:rsid w:val="00FB1278"/>
    <w:rsid w:val="00FD1BC1"/>
    <w:rsid w:val="00FE11DE"/>
    <w:rsid w:val="00FE2D39"/>
    <w:rsid w:val="00FE301D"/>
    <w:rsid w:val="00FE4F79"/>
    <w:rsid w:val="00FE5119"/>
    <w:rsid w:val="00FE5465"/>
    <w:rsid w:val="00FE7C7B"/>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1B99"/>
  <w15:chartTrackingRefBased/>
  <w15:docId w15:val="{5C33D02F-CC4C-40F8-BB0A-0BECD31D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031B"/>
  </w:style>
  <w:style w:type="paragraph" w:styleId="Heading1">
    <w:name w:val="heading 1"/>
    <w:basedOn w:val="Normal"/>
    <w:next w:val="Normal"/>
    <w:link w:val="Heading1Char"/>
    <w:uiPriority w:val="9"/>
    <w:qFormat/>
    <w:rsid w:val="00506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31B"/>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9C4"/>
    <w:pPr>
      <w:keepNext/>
      <w:keepLines/>
      <w:spacing w:before="120" w:after="120" w:line="240" w:lineRule="exact"/>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771B84"/>
    <w:pPr>
      <w:keepNext/>
      <w:keepLines/>
      <w:spacing w:before="120" w:after="120" w:line="240" w:lineRule="exact"/>
      <w:outlineLvl w:val="3"/>
    </w:pPr>
    <w:rPr>
      <w:rFonts w:asciiTheme="majorHAnsi" w:eastAsiaTheme="majorEastAsia" w:hAnsiTheme="majorHAnsi" w:cstheme="majorBidi"/>
      <w:i/>
      <w:color w:val="1F4D78" w:themeColor="accent1" w:themeShade="7F"/>
      <w:lang w:val="en-GB"/>
    </w:rPr>
  </w:style>
  <w:style w:type="paragraph" w:styleId="Heading5">
    <w:name w:val="heading 5"/>
    <w:basedOn w:val="Normal"/>
    <w:next w:val="Normal"/>
    <w:link w:val="Heading5Char"/>
    <w:uiPriority w:val="9"/>
    <w:unhideWhenUsed/>
    <w:qFormat/>
    <w:rsid w:val="00841D4F"/>
    <w:pPr>
      <w:keepNext/>
      <w:keepLines/>
      <w:spacing w:before="120" w:after="120" w:line="240" w:lineRule="exact"/>
      <w:outlineLvl w:val="4"/>
    </w:pPr>
    <w:rPr>
      <w:rFonts w:asciiTheme="majorHAnsi" w:eastAsiaTheme="majorEastAsia" w:hAnsiTheme="majorHAnsi" w:cstheme="majorBidi"/>
      <w:color w:val="2E74B5" w:themeColor="accent1" w:themeShade="BF"/>
      <w:lang w:val="en-GB"/>
    </w:rPr>
  </w:style>
  <w:style w:type="paragraph" w:styleId="Heading6">
    <w:name w:val="heading 6"/>
    <w:basedOn w:val="Normal"/>
    <w:next w:val="Normal"/>
    <w:link w:val="Heading6Char"/>
    <w:uiPriority w:val="9"/>
    <w:unhideWhenUsed/>
    <w:qFormat/>
    <w:rsid w:val="00231C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31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E37F2"/>
    <w:pPr>
      <w:spacing w:after="0" w:line="240" w:lineRule="auto"/>
    </w:pPr>
    <w:rPr>
      <w:rFonts w:eastAsiaTheme="minorEastAsia"/>
    </w:rPr>
  </w:style>
  <w:style w:type="character" w:customStyle="1" w:styleId="NoSpacingChar">
    <w:name w:val="No Spacing Char"/>
    <w:basedOn w:val="DefaultParagraphFont"/>
    <w:link w:val="NoSpacing"/>
    <w:uiPriority w:val="1"/>
    <w:rsid w:val="009E37F2"/>
    <w:rPr>
      <w:rFonts w:eastAsiaTheme="minorEastAsia"/>
    </w:rPr>
  </w:style>
  <w:style w:type="paragraph" w:styleId="TOCHeading">
    <w:name w:val="TOC Heading"/>
    <w:basedOn w:val="Heading1"/>
    <w:next w:val="Normal"/>
    <w:uiPriority w:val="39"/>
    <w:unhideWhenUsed/>
    <w:qFormat/>
    <w:rsid w:val="009E37F2"/>
    <w:pPr>
      <w:outlineLvl w:val="9"/>
    </w:pPr>
  </w:style>
  <w:style w:type="paragraph" w:styleId="TOC1">
    <w:name w:val="toc 1"/>
    <w:basedOn w:val="Normal"/>
    <w:next w:val="Normal"/>
    <w:autoRedefine/>
    <w:uiPriority w:val="39"/>
    <w:unhideWhenUsed/>
    <w:rsid w:val="009E37F2"/>
    <w:pPr>
      <w:spacing w:after="100"/>
    </w:pPr>
  </w:style>
  <w:style w:type="paragraph" w:styleId="TOC2">
    <w:name w:val="toc 2"/>
    <w:basedOn w:val="Normal"/>
    <w:next w:val="Normal"/>
    <w:autoRedefine/>
    <w:uiPriority w:val="39"/>
    <w:unhideWhenUsed/>
    <w:rsid w:val="009E37F2"/>
    <w:pPr>
      <w:spacing w:after="100"/>
      <w:ind w:left="220"/>
    </w:pPr>
  </w:style>
  <w:style w:type="character" w:styleId="Hyperlink">
    <w:name w:val="Hyperlink"/>
    <w:basedOn w:val="DefaultParagraphFont"/>
    <w:uiPriority w:val="99"/>
    <w:unhideWhenUsed/>
    <w:rsid w:val="009E37F2"/>
    <w:rPr>
      <w:color w:val="0563C1" w:themeColor="hyperlink"/>
      <w:u w:val="single"/>
    </w:rPr>
  </w:style>
  <w:style w:type="paragraph" w:styleId="Header">
    <w:name w:val="header"/>
    <w:basedOn w:val="Normal"/>
    <w:link w:val="HeaderChar"/>
    <w:uiPriority w:val="99"/>
    <w:unhideWhenUsed/>
    <w:rsid w:val="009E3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F2"/>
  </w:style>
  <w:style w:type="paragraph" w:styleId="Footer">
    <w:name w:val="footer"/>
    <w:basedOn w:val="Normal"/>
    <w:link w:val="FooterChar"/>
    <w:uiPriority w:val="99"/>
    <w:unhideWhenUsed/>
    <w:rsid w:val="009E3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F2"/>
  </w:style>
  <w:style w:type="character" w:customStyle="1" w:styleId="Heading3Char">
    <w:name w:val="Heading 3 Char"/>
    <w:basedOn w:val="DefaultParagraphFont"/>
    <w:link w:val="Heading3"/>
    <w:uiPriority w:val="9"/>
    <w:rsid w:val="003229C4"/>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1B84"/>
    <w:rPr>
      <w:rFonts w:asciiTheme="majorHAnsi" w:eastAsiaTheme="majorEastAsia" w:hAnsiTheme="majorHAnsi" w:cstheme="majorBidi"/>
      <w:i/>
      <w:color w:val="1F4D78" w:themeColor="accent1" w:themeShade="7F"/>
      <w:lang w:val="en-GB"/>
    </w:rPr>
  </w:style>
  <w:style w:type="character" w:customStyle="1" w:styleId="Heading5Char">
    <w:name w:val="Heading 5 Char"/>
    <w:basedOn w:val="DefaultParagraphFont"/>
    <w:link w:val="Heading5"/>
    <w:uiPriority w:val="9"/>
    <w:rsid w:val="00841D4F"/>
    <w:rPr>
      <w:rFonts w:asciiTheme="majorHAnsi" w:eastAsiaTheme="majorEastAsia" w:hAnsiTheme="majorHAnsi" w:cstheme="majorBidi"/>
      <w:color w:val="2E74B5" w:themeColor="accent1" w:themeShade="BF"/>
      <w:lang w:val="en-GB"/>
    </w:rPr>
  </w:style>
  <w:style w:type="paragraph" w:styleId="TOC3">
    <w:name w:val="toc 3"/>
    <w:basedOn w:val="Normal"/>
    <w:next w:val="Normal"/>
    <w:autoRedefine/>
    <w:uiPriority w:val="39"/>
    <w:unhideWhenUsed/>
    <w:rsid w:val="009E37F2"/>
    <w:pPr>
      <w:spacing w:after="100" w:line="240" w:lineRule="exact"/>
      <w:ind w:left="440"/>
    </w:pPr>
    <w:rPr>
      <w:lang w:val="en-GB"/>
    </w:rPr>
  </w:style>
  <w:style w:type="paragraph" w:styleId="NormalWeb">
    <w:name w:val="Normal (Web)"/>
    <w:basedOn w:val="Normal"/>
    <w:uiPriority w:val="99"/>
    <w:unhideWhenUsed/>
    <w:rsid w:val="009E37F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9E37F2"/>
  </w:style>
  <w:style w:type="paragraph" w:styleId="ListParagraph">
    <w:name w:val="List Paragraph"/>
    <w:basedOn w:val="Normal"/>
    <w:link w:val="ListParagraphChar"/>
    <w:uiPriority w:val="34"/>
    <w:qFormat/>
    <w:rsid w:val="00C55507"/>
    <w:pPr>
      <w:numPr>
        <w:numId w:val="1"/>
      </w:numPr>
    </w:pPr>
    <w:rPr>
      <w:lang w:val="en-GB"/>
    </w:rPr>
  </w:style>
  <w:style w:type="table" w:styleId="TableGrid">
    <w:name w:val="Table Grid"/>
    <w:basedOn w:val="TableNormal"/>
    <w:uiPriority w:val="39"/>
    <w:rsid w:val="009E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9E37F2"/>
    <w:pPr>
      <w:spacing w:after="0" w:line="240" w:lineRule="auto"/>
    </w:pPr>
    <w:rPr>
      <w:lang w:val="en-GB"/>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37F2"/>
    <w:pPr>
      <w:spacing w:after="0" w:line="240" w:lineRule="auto"/>
    </w:pPr>
    <w:rPr>
      <w:lang w:val="en-GB"/>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37F2"/>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C55507"/>
    <w:rPr>
      <w:lang w:val="en-GB"/>
    </w:rPr>
  </w:style>
  <w:style w:type="character" w:styleId="Strong">
    <w:name w:val="Strong"/>
    <w:basedOn w:val="DefaultParagraphFont"/>
    <w:uiPriority w:val="22"/>
    <w:qFormat/>
    <w:rsid w:val="009E37F2"/>
    <w:rPr>
      <w:b/>
      <w:bCs/>
    </w:rPr>
  </w:style>
  <w:style w:type="table" w:styleId="ListTable6Colorful-Accent2">
    <w:name w:val="List Table 6 Colorful Accent 2"/>
    <w:basedOn w:val="TableNormal"/>
    <w:uiPriority w:val="51"/>
    <w:rsid w:val="009E37F2"/>
    <w:pPr>
      <w:spacing w:after="0" w:line="240" w:lineRule="auto"/>
    </w:pPr>
    <w:rPr>
      <w:color w:val="C45911" w:themeColor="accent2" w:themeShade="BF"/>
      <w:lang w:val="en-GB"/>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E37F2"/>
    <w:pPr>
      <w:spacing w:after="0" w:line="240" w:lineRule="auto"/>
    </w:pPr>
    <w:rPr>
      <w:color w:val="7B7B7B" w:themeColor="accent3" w:themeShade="BF"/>
      <w:lang w:val="en-GB"/>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E37F2"/>
    <w:pPr>
      <w:spacing w:after="0" w:line="240" w:lineRule="auto"/>
    </w:pPr>
    <w:rPr>
      <w:color w:val="BF8F00" w:themeColor="accent4" w:themeShade="BF"/>
      <w:lang w:val="en-GB"/>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E37F2"/>
    <w:pPr>
      <w:spacing w:after="0" w:line="240" w:lineRule="auto"/>
    </w:pPr>
    <w:rPr>
      <w:color w:val="2F5496" w:themeColor="accent5" w:themeShade="BF"/>
      <w:lang w:val="en-GB"/>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9E37F2"/>
    <w:pPr>
      <w:spacing w:after="0" w:line="240" w:lineRule="auto"/>
    </w:pPr>
    <w:rPr>
      <w:color w:val="538135" w:themeColor="accent6" w:themeShade="BF"/>
      <w:lang w:val="en-GB"/>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1">
    <w:name w:val="List Table 6 Colorful Accent 1"/>
    <w:basedOn w:val="TableNormal"/>
    <w:uiPriority w:val="51"/>
    <w:rsid w:val="009E37F2"/>
    <w:pPr>
      <w:spacing w:after="0" w:line="240" w:lineRule="auto"/>
    </w:pPr>
    <w:rPr>
      <w:color w:val="2E74B5" w:themeColor="accent1" w:themeShade="BF"/>
      <w:lang w:val="en-GB"/>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
    <w:name w:val="List Table 6 Colorful"/>
    <w:basedOn w:val="TableNormal"/>
    <w:uiPriority w:val="51"/>
    <w:rsid w:val="009E37F2"/>
    <w:pPr>
      <w:spacing w:after="0" w:line="240" w:lineRule="auto"/>
    </w:pPr>
    <w:rPr>
      <w:color w:val="000000" w:themeColor="text1"/>
      <w:lang w:val="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2">
    <w:name w:val="List Table 3 Accent 2"/>
    <w:basedOn w:val="TableNormal"/>
    <w:uiPriority w:val="48"/>
    <w:rsid w:val="009E37F2"/>
    <w:pPr>
      <w:spacing w:after="0" w:line="240" w:lineRule="auto"/>
    </w:pPr>
    <w:rPr>
      <w:lang w:val="en-GB"/>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6">
    <w:name w:val="List Table 3 Accent 6"/>
    <w:basedOn w:val="TableNormal"/>
    <w:uiPriority w:val="48"/>
    <w:rsid w:val="009E37F2"/>
    <w:pPr>
      <w:spacing w:after="0" w:line="240" w:lineRule="auto"/>
    </w:pPr>
    <w:rPr>
      <w:lang w:val="en-GB"/>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PlainTable1">
    <w:name w:val="Plain Table 1"/>
    <w:basedOn w:val="TableNormal"/>
    <w:uiPriority w:val="41"/>
    <w:rsid w:val="009E37F2"/>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5Dark-Accent2">
    <w:name w:val="List Table 5 Dark Accent 2"/>
    <w:basedOn w:val="TableNormal"/>
    <w:uiPriority w:val="50"/>
    <w:rsid w:val="009E37F2"/>
    <w:pPr>
      <w:spacing w:after="0" w:line="240" w:lineRule="auto"/>
    </w:pPr>
    <w:rPr>
      <w:color w:val="FFFFFF" w:themeColor="background1"/>
      <w:lang w:val="en-GB"/>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5">
    <w:name w:val="Grid Table 7 Colorful Accent 5"/>
    <w:basedOn w:val="TableNormal"/>
    <w:uiPriority w:val="52"/>
    <w:rsid w:val="009E37F2"/>
    <w:pPr>
      <w:spacing w:after="0" w:line="240" w:lineRule="auto"/>
    </w:pPr>
    <w:rPr>
      <w:color w:val="2F5496" w:themeColor="accent5" w:themeShade="BF"/>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5">
    <w:name w:val="Grid Table 6 Colorful Accent 5"/>
    <w:basedOn w:val="TableNormal"/>
    <w:uiPriority w:val="51"/>
    <w:rsid w:val="009E37F2"/>
    <w:pPr>
      <w:spacing w:after="0" w:line="240" w:lineRule="auto"/>
    </w:pPr>
    <w:rPr>
      <w:color w:val="2F5496" w:themeColor="accent5" w:themeShade="BF"/>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9E37F2"/>
    <w:pPr>
      <w:spacing w:after="0" w:line="240" w:lineRule="auto"/>
    </w:pPr>
    <w:rPr>
      <w:lang w:val="en-GB"/>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37F2"/>
    <w:pPr>
      <w:spacing w:after="0" w:line="240" w:lineRule="auto"/>
    </w:pPr>
    <w:rPr>
      <w:lang w:val="en-GB"/>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E37F2"/>
    <w:pPr>
      <w:autoSpaceDE w:val="0"/>
      <w:autoSpaceDN w:val="0"/>
      <w:adjustRightInd w:val="0"/>
      <w:spacing w:after="0" w:line="240" w:lineRule="auto"/>
    </w:pPr>
    <w:rPr>
      <w:rFonts w:ascii="Segoe UI" w:hAnsi="Segoe UI" w:cs="Segoe UI"/>
      <w:color w:val="000000"/>
      <w:sz w:val="24"/>
      <w:szCs w:val="24"/>
      <w:lang w:val="en-GB"/>
    </w:rPr>
  </w:style>
  <w:style w:type="character" w:styleId="Emphasis">
    <w:name w:val="Emphasis"/>
    <w:basedOn w:val="DefaultParagraphFont"/>
    <w:uiPriority w:val="20"/>
    <w:qFormat/>
    <w:rsid w:val="009E37F2"/>
    <w:rPr>
      <w:i/>
      <w:iCs/>
    </w:rPr>
  </w:style>
  <w:style w:type="character" w:styleId="HTMLCode">
    <w:name w:val="HTML Code"/>
    <w:basedOn w:val="DefaultParagraphFont"/>
    <w:uiPriority w:val="99"/>
    <w:semiHidden/>
    <w:unhideWhenUsed/>
    <w:rsid w:val="009E37F2"/>
    <w:rPr>
      <w:rFonts w:ascii="Courier New" w:eastAsia="Times New Roman" w:hAnsi="Courier New" w:cs="Courier New"/>
      <w:sz w:val="20"/>
      <w:szCs w:val="20"/>
    </w:rPr>
  </w:style>
  <w:style w:type="paragraph" w:customStyle="1" w:styleId="lf-text-block">
    <w:name w:val="lf-text-block"/>
    <w:basedOn w:val="Normal"/>
    <w:rsid w:val="009E37F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9E37F2"/>
    <w:pPr>
      <w:spacing w:after="100" w:line="240" w:lineRule="exact"/>
      <w:ind w:left="660"/>
    </w:pPr>
    <w:rPr>
      <w:rFonts w:eastAsiaTheme="minorEastAsia"/>
      <w:lang w:val="en-GB" w:eastAsia="en-GB"/>
    </w:rPr>
  </w:style>
  <w:style w:type="paragraph" w:styleId="TOC5">
    <w:name w:val="toc 5"/>
    <w:basedOn w:val="Normal"/>
    <w:next w:val="Normal"/>
    <w:autoRedefine/>
    <w:uiPriority w:val="39"/>
    <w:unhideWhenUsed/>
    <w:rsid w:val="009E37F2"/>
    <w:pPr>
      <w:spacing w:after="100" w:line="240" w:lineRule="exact"/>
      <w:ind w:left="880"/>
    </w:pPr>
    <w:rPr>
      <w:rFonts w:eastAsiaTheme="minorEastAsia"/>
      <w:lang w:val="en-GB" w:eastAsia="en-GB"/>
    </w:rPr>
  </w:style>
  <w:style w:type="paragraph" w:styleId="TOC6">
    <w:name w:val="toc 6"/>
    <w:basedOn w:val="Normal"/>
    <w:next w:val="Normal"/>
    <w:autoRedefine/>
    <w:uiPriority w:val="39"/>
    <w:unhideWhenUsed/>
    <w:rsid w:val="009E37F2"/>
    <w:pPr>
      <w:spacing w:after="100" w:line="240" w:lineRule="exact"/>
      <w:ind w:left="1100"/>
    </w:pPr>
    <w:rPr>
      <w:rFonts w:eastAsiaTheme="minorEastAsia"/>
      <w:lang w:val="en-GB" w:eastAsia="en-GB"/>
    </w:rPr>
  </w:style>
  <w:style w:type="paragraph" w:styleId="TOC7">
    <w:name w:val="toc 7"/>
    <w:basedOn w:val="Normal"/>
    <w:next w:val="Normal"/>
    <w:autoRedefine/>
    <w:uiPriority w:val="39"/>
    <w:unhideWhenUsed/>
    <w:rsid w:val="009E37F2"/>
    <w:pPr>
      <w:spacing w:after="100" w:line="240" w:lineRule="exact"/>
      <w:ind w:left="1320"/>
    </w:pPr>
    <w:rPr>
      <w:rFonts w:eastAsiaTheme="minorEastAsia"/>
      <w:lang w:val="en-GB" w:eastAsia="en-GB"/>
    </w:rPr>
  </w:style>
  <w:style w:type="paragraph" w:styleId="TOC8">
    <w:name w:val="toc 8"/>
    <w:basedOn w:val="Normal"/>
    <w:next w:val="Normal"/>
    <w:autoRedefine/>
    <w:uiPriority w:val="39"/>
    <w:unhideWhenUsed/>
    <w:rsid w:val="009E37F2"/>
    <w:pPr>
      <w:spacing w:after="100" w:line="240" w:lineRule="exact"/>
      <w:ind w:left="1540"/>
    </w:pPr>
    <w:rPr>
      <w:rFonts w:eastAsiaTheme="minorEastAsia"/>
      <w:lang w:val="en-GB" w:eastAsia="en-GB"/>
    </w:rPr>
  </w:style>
  <w:style w:type="paragraph" w:styleId="TOC9">
    <w:name w:val="toc 9"/>
    <w:basedOn w:val="Normal"/>
    <w:next w:val="Normal"/>
    <w:autoRedefine/>
    <w:uiPriority w:val="39"/>
    <w:unhideWhenUsed/>
    <w:rsid w:val="009E37F2"/>
    <w:pPr>
      <w:spacing w:after="100" w:line="240" w:lineRule="exact"/>
      <w:ind w:left="1760"/>
    </w:pPr>
    <w:rPr>
      <w:rFonts w:eastAsiaTheme="minorEastAsia"/>
      <w:lang w:val="en-GB" w:eastAsia="en-GB"/>
    </w:rPr>
  </w:style>
  <w:style w:type="paragraph" w:styleId="BalloonText">
    <w:name w:val="Balloon Text"/>
    <w:basedOn w:val="Normal"/>
    <w:link w:val="BalloonTextChar"/>
    <w:uiPriority w:val="99"/>
    <w:semiHidden/>
    <w:unhideWhenUsed/>
    <w:rsid w:val="009E37F2"/>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9E37F2"/>
    <w:rPr>
      <w:rFonts w:ascii="Segoe UI" w:hAnsi="Segoe UI" w:cs="Segoe UI"/>
      <w:sz w:val="18"/>
      <w:szCs w:val="18"/>
      <w:lang w:val="en-GB"/>
    </w:rPr>
  </w:style>
  <w:style w:type="character" w:styleId="CommentReference">
    <w:name w:val="annotation reference"/>
    <w:basedOn w:val="DefaultParagraphFont"/>
    <w:uiPriority w:val="99"/>
    <w:semiHidden/>
    <w:unhideWhenUsed/>
    <w:rsid w:val="00771B84"/>
    <w:rPr>
      <w:sz w:val="16"/>
      <w:szCs w:val="16"/>
    </w:rPr>
  </w:style>
  <w:style w:type="paragraph" w:styleId="CommentText">
    <w:name w:val="annotation text"/>
    <w:basedOn w:val="Normal"/>
    <w:link w:val="CommentTextChar"/>
    <w:uiPriority w:val="99"/>
    <w:unhideWhenUsed/>
    <w:rsid w:val="00771B84"/>
    <w:pPr>
      <w:spacing w:line="240" w:lineRule="auto"/>
    </w:pPr>
    <w:rPr>
      <w:sz w:val="20"/>
      <w:szCs w:val="20"/>
    </w:rPr>
  </w:style>
  <w:style w:type="character" w:customStyle="1" w:styleId="CommentTextChar">
    <w:name w:val="Comment Text Char"/>
    <w:basedOn w:val="DefaultParagraphFont"/>
    <w:link w:val="CommentText"/>
    <w:uiPriority w:val="99"/>
    <w:rsid w:val="00771B84"/>
    <w:rPr>
      <w:sz w:val="20"/>
      <w:szCs w:val="20"/>
    </w:rPr>
  </w:style>
  <w:style w:type="paragraph" w:styleId="CommentSubject">
    <w:name w:val="annotation subject"/>
    <w:basedOn w:val="CommentText"/>
    <w:next w:val="CommentText"/>
    <w:link w:val="CommentSubjectChar"/>
    <w:uiPriority w:val="99"/>
    <w:semiHidden/>
    <w:unhideWhenUsed/>
    <w:rsid w:val="00771B84"/>
    <w:rPr>
      <w:b/>
      <w:bCs/>
    </w:rPr>
  </w:style>
  <w:style w:type="character" w:customStyle="1" w:styleId="CommentSubjectChar">
    <w:name w:val="Comment Subject Char"/>
    <w:basedOn w:val="CommentTextChar"/>
    <w:link w:val="CommentSubject"/>
    <w:uiPriority w:val="99"/>
    <w:semiHidden/>
    <w:rsid w:val="00771B84"/>
    <w:rPr>
      <w:b/>
      <w:bCs/>
      <w:sz w:val="20"/>
      <w:szCs w:val="20"/>
    </w:rPr>
  </w:style>
  <w:style w:type="paragraph" w:styleId="Caption">
    <w:name w:val="caption"/>
    <w:basedOn w:val="Normal"/>
    <w:next w:val="Normal"/>
    <w:uiPriority w:val="35"/>
    <w:unhideWhenUsed/>
    <w:qFormat/>
    <w:rsid w:val="0064267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94A4B"/>
    <w:rPr>
      <w:color w:val="954F72" w:themeColor="followedHyperlink"/>
      <w:u w:val="single"/>
    </w:rPr>
  </w:style>
  <w:style w:type="paragraph" w:customStyle="1" w:styleId="Style1">
    <w:name w:val="Style1"/>
    <w:basedOn w:val="Normal"/>
    <w:qFormat/>
    <w:rsid w:val="00F810C7"/>
    <w:pPr>
      <w:keepLines/>
      <w:spacing w:after="0" w:line="240" w:lineRule="auto"/>
      <w:contextualSpacing/>
    </w:pPr>
    <w:rPr>
      <w:color w:val="000000" w:themeColor="text1"/>
      <w:sz w:val="24"/>
    </w:rPr>
  </w:style>
  <w:style w:type="paragraph" w:customStyle="1" w:styleId="Style2">
    <w:name w:val="Style2"/>
    <w:basedOn w:val="Normal"/>
    <w:qFormat/>
    <w:rsid w:val="00922AAA"/>
    <w:pPr>
      <w:shd w:val="clear" w:color="auto" w:fill="FFFFFF"/>
      <w:spacing w:after="0" w:line="240" w:lineRule="auto"/>
      <w:jc w:val="both"/>
    </w:pPr>
    <w:rPr>
      <w:rFonts w:eastAsia="Times New Roman" w:cs="Arial"/>
      <w:noProof/>
      <w:color w:val="111111"/>
      <w:sz w:val="24"/>
    </w:rPr>
  </w:style>
  <w:style w:type="paragraph" w:customStyle="1" w:styleId="Style3">
    <w:name w:val="Style3"/>
    <w:basedOn w:val="Normal"/>
    <w:qFormat/>
    <w:rsid w:val="00922AAA"/>
    <w:pPr>
      <w:keepLines/>
      <w:spacing w:after="0" w:line="240" w:lineRule="auto"/>
      <w:contextualSpacing/>
      <w:textboxTightWrap w:val="allLines"/>
    </w:pPr>
    <w:rPr>
      <w:sz w:val="24"/>
    </w:rPr>
  </w:style>
  <w:style w:type="paragraph" w:customStyle="1" w:styleId="Style4">
    <w:name w:val="Style4"/>
    <w:basedOn w:val="Normal"/>
    <w:qFormat/>
    <w:rsid w:val="00922AAA"/>
    <w:pPr>
      <w:keepLines/>
      <w:spacing w:after="0" w:line="240" w:lineRule="auto"/>
      <w:contextualSpacing/>
    </w:pPr>
    <w:rPr>
      <w:rFonts w:eastAsia="Times New Roman"/>
      <w:sz w:val="24"/>
    </w:rPr>
  </w:style>
  <w:style w:type="character" w:customStyle="1" w:styleId="Mention1">
    <w:name w:val="Mention1"/>
    <w:basedOn w:val="DefaultParagraphFont"/>
    <w:uiPriority w:val="99"/>
    <w:semiHidden/>
    <w:unhideWhenUsed/>
    <w:rsid w:val="00835D2C"/>
    <w:rPr>
      <w:color w:val="2B579A"/>
      <w:shd w:val="clear" w:color="auto" w:fill="E6E6E6"/>
    </w:rPr>
  </w:style>
  <w:style w:type="paragraph" w:styleId="Revision">
    <w:name w:val="Revision"/>
    <w:hidden/>
    <w:uiPriority w:val="99"/>
    <w:semiHidden/>
    <w:rsid w:val="008D4B89"/>
    <w:pPr>
      <w:spacing w:after="0" w:line="240" w:lineRule="auto"/>
    </w:pPr>
  </w:style>
  <w:style w:type="character" w:customStyle="1" w:styleId="Heading6Char">
    <w:name w:val="Heading 6 Char"/>
    <w:basedOn w:val="DefaultParagraphFont"/>
    <w:link w:val="Heading6"/>
    <w:uiPriority w:val="9"/>
    <w:rsid w:val="00231CA8"/>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E63F0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63F0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817">
      <w:bodyDiv w:val="1"/>
      <w:marLeft w:val="0"/>
      <w:marRight w:val="0"/>
      <w:marTop w:val="0"/>
      <w:marBottom w:val="0"/>
      <w:divBdr>
        <w:top w:val="none" w:sz="0" w:space="0" w:color="auto"/>
        <w:left w:val="none" w:sz="0" w:space="0" w:color="auto"/>
        <w:bottom w:val="none" w:sz="0" w:space="0" w:color="auto"/>
        <w:right w:val="none" w:sz="0" w:space="0" w:color="auto"/>
      </w:divBdr>
      <w:divsChild>
        <w:div w:id="1164931046">
          <w:marLeft w:val="0"/>
          <w:marRight w:val="0"/>
          <w:marTop w:val="0"/>
          <w:marBottom w:val="0"/>
          <w:divBdr>
            <w:top w:val="none" w:sz="0" w:space="0" w:color="auto"/>
            <w:left w:val="none" w:sz="0" w:space="0" w:color="auto"/>
            <w:bottom w:val="none" w:sz="0" w:space="0" w:color="auto"/>
            <w:right w:val="none" w:sz="0" w:space="0" w:color="auto"/>
          </w:divBdr>
          <w:divsChild>
            <w:div w:id="1569343618">
              <w:marLeft w:val="0"/>
              <w:marRight w:val="0"/>
              <w:marTop w:val="0"/>
              <w:marBottom w:val="0"/>
              <w:divBdr>
                <w:top w:val="none" w:sz="0" w:space="0" w:color="auto"/>
                <w:left w:val="none" w:sz="0" w:space="0" w:color="auto"/>
                <w:bottom w:val="none" w:sz="0" w:space="0" w:color="auto"/>
                <w:right w:val="none" w:sz="0" w:space="0" w:color="auto"/>
              </w:divBdr>
              <w:divsChild>
                <w:div w:id="2136634619">
                  <w:marLeft w:val="0"/>
                  <w:marRight w:val="0"/>
                  <w:marTop w:val="0"/>
                  <w:marBottom w:val="0"/>
                  <w:divBdr>
                    <w:top w:val="none" w:sz="0" w:space="0" w:color="auto"/>
                    <w:left w:val="none" w:sz="0" w:space="0" w:color="auto"/>
                    <w:bottom w:val="none" w:sz="0" w:space="0" w:color="auto"/>
                    <w:right w:val="none" w:sz="0" w:space="0" w:color="auto"/>
                  </w:divBdr>
                  <w:divsChild>
                    <w:div w:id="4453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88566">
      <w:bodyDiv w:val="1"/>
      <w:marLeft w:val="0"/>
      <w:marRight w:val="0"/>
      <w:marTop w:val="0"/>
      <w:marBottom w:val="0"/>
      <w:divBdr>
        <w:top w:val="none" w:sz="0" w:space="0" w:color="auto"/>
        <w:left w:val="none" w:sz="0" w:space="0" w:color="auto"/>
        <w:bottom w:val="none" w:sz="0" w:space="0" w:color="auto"/>
        <w:right w:val="none" w:sz="0" w:space="0" w:color="auto"/>
      </w:divBdr>
      <w:divsChild>
        <w:div w:id="1535146660">
          <w:marLeft w:val="0"/>
          <w:marRight w:val="0"/>
          <w:marTop w:val="0"/>
          <w:marBottom w:val="0"/>
          <w:divBdr>
            <w:top w:val="none" w:sz="0" w:space="0" w:color="auto"/>
            <w:left w:val="none" w:sz="0" w:space="0" w:color="auto"/>
            <w:bottom w:val="none" w:sz="0" w:space="0" w:color="auto"/>
            <w:right w:val="none" w:sz="0" w:space="0" w:color="auto"/>
          </w:divBdr>
          <w:divsChild>
            <w:div w:id="1205216214">
              <w:marLeft w:val="0"/>
              <w:marRight w:val="0"/>
              <w:marTop w:val="0"/>
              <w:marBottom w:val="0"/>
              <w:divBdr>
                <w:top w:val="none" w:sz="0" w:space="0" w:color="auto"/>
                <w:left w:val="none" w:sz="0" w:space="0" w:color="auto"/>
                <w:bottom w:val="none" w:sz="0" w:space="0" w:color="auto"/>
                <w:right w:val="none" w:sz="0" w:space="0" w:color="auto"/>
              </w:divBdr>
              <w:divsChild>
                <w:div w:id="1104689681">
                  <w:marLeft w:val="0"/>
                  <w:marRight w:val="0"/>
                  <w:marTop w:val="0"/>
                  <w:marBottom w:val="0"/>
                  <w:divBdr>
                    <w:top w:val="none" w:sz="0" w:space="0" w:color="auto"/>
                    <w:left w:val="none" w:sz="0" w:space="0" w:color="auto"/>
                    <w:bottom w:val="none" w:sz="0" w:space="0" w:color="auto"/>
                    <w:right w:val="none" w:sz="0" w:space="0" w:color="auto"/>
                  </w:divBdr>
                  <w:divsChild>
                    <w:div w:id="834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39141">
      <w:bodyDiv w:val="1"/>
      <w:marLeft w:val="0"/>
      <w:marRight w:val="0"/>
      <w:marTop w:val="0"/>
      <w:marBottom w:val="0"/>
      <w:divBdr>
        <w:top w:val="none" w:sz="0" w:space="0" w:color="auto"/>
        <w:left w:val="none" w:sz="0" w:space="0" w:color="auto"/>
        <w:bottom w:val="none" w:sz="0" w:space="0" w:color="auto"/>
        <w:right w:val="none" w:sz="0" w:space="0" w:color="auto"/>
      </w:divBdr>
      <w:divsChild>
        <w:div w:id="1124621549">
          <w:marLeft w:val="0"/>
          <w:marRight w:val="0"/>
          <w:marTop w:val="0"/>
          <w:marBottom w:val="0"/>
          <w:divBdr>
            <w:top w:val="none" w:sz="0" w:space="0" w:color="auto"/>
            <w:left w:val="none" w:sz="0" w:space="0" w:color="auto"/>
            <w:bottom w:val="none" w:sz="0" w:space="0" w:color="auto"/>
            <w:right w:val="none" w:sz="0" w:space="0" w:color="auto"/>
          </w:divBdr>
          <w:divsChild>
            <w:div w:id="578710360">
              <w:marLeft w:val="0"/>
              <w:marRight w:val="0"/>
              <w:marTop w:val="0"/>
              <w:marBottom w:val="0"/>
              <w:divBdr>
                <w:top w:val="none" w:sz="0" w:space="0" w:color="auto"/>
                <w:left w:val="none" w:sz="0" w:space="0" w:color="auto"/>
                <w:bottom w:val="none" w:sz="0" w:space="0" w:color="auto"/>
                <w:right w:val="none" w:sz="0" w:space="0" w:color="auto"/>
              </w:divBdr>
              <w:divsChild>
                <w:div w:id="1870872097">
                  <w:marLeft w:val="0"/>
                  <w:marRight w:val="0"/>
                  <w:marTop w:val="0"/>
                  <w:marBottom w:val="0"/>
                  <w:divBdr>
                    <w:top w:val="none" w:sz="0" w:space="0" w:color="auto"/>
                    <w:left w:val="none" w:sz="0" w:space="0" w:color="auto"/>
                    <w:bottom w:val="none" w:sz="0" w:space="0" w:color="auto"/>
                    <w:right w:val="none" w:sz="0" w:space="0" w:color="auto"/>
                  </w:divBdr>
                  <w:divsChild>
                    <w:div w:id="139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0640">
      <w:bodyDiv w:val="1"/>
      <w:marLeft w:val="0"/>
      <w:marRight w:val="0"/>
      <w:marTop w:val="0"/>
      <w:marBottom w:val="0"/>
      <w:divBdr>
        <w:top w:val="none" w:sz="0" w:space="0" w:color="auto"/>
        <w:left w:val="none" w:sz="0" w:space="0" w:color="auto"/>
        <w:bottom w:val="none" w:sz="0" w:space="0" w:color="auto"/>
        <w:right w:val="none" w:sz="0" w:space="0" w:color="auto"/>
      </w:divBdr>
    </w:div>
    <w:div w:id="742918958">
      <w:bodyDiv w:val="1"/>
      <w:marLeft w:val="0"/>
      <w:marRight w:val="0"/>
      <w:marTop w:val="0"/>
      <w:marBottom w:val="0"/>
      <w:divBdr>
        <w:top w:val="none" w:sz="0" w:space="0" w:color="auto"/>
        <w:left w:val="none" w:sz="0" w:space="0" w:color="auto"/>
        <w:bottom w:val="none" w:sz="0" w:space="0" w:color="auto"/>
        <w:right w:val="none" w:sz="0" w:space="0" w:color="auto"/>
      </w:divBdr>
      <w:divsChild>
        <w:div w:id="806551590">
          <w:marLeft w:val="0"/>
          <w:marRight w:val="0"/>
          <w:marTop w:val="0"/>
          <w:marBottom w:val="0"/>
          <w:divBdr>
            <w:top w:val="none" w:sz="0" w:space="0" w:color="auto"/>
            <w:left w:val="none" w:sz="0" w:space="0" w:color="auto"/>
            <w:bottom w:val="none" w:sz="0" w:space="0" w:color="auto"/>
            <w:right w:val="none" w:sz="0" w:space="0" w:color="auto"/>
          </w:divBdr>
          <w:divsChild>
            <w:div w:id="1548492103">
              <w:marLeft w:val="0"/>
              <w:marRight w:val="0"/>
              <w:marTop w:val="0"/>
              <w:marBottom w:val="0"/>
              <w:divBdr>
                <w:top w:val="none" w:sz="0" w:space="0" w:color="auto"/>
                <w:left w:val="none" w:sz="0" w:space="0" w:color="auto"/>
                <w:bottom w:val="none" w:sz="0" w:space="0" w:color="auto"/>
                <w:right w:val="none" w:sz="0" w:space="0" w:color="auto"/>
              </w:divBdr>
              <w:divsChild>
                <w:div w:id="533692240">
                  <w:marLeft w:val="0"/>
                  <w:marRight w:val="0"/>
                  <w:marTop w:val="0"/>
                  <w:marBottom w:val="0"/>
                  <w:divBdr>
                    <w:top w:val="none" w:sz="0" w:space="0" w:color="auto"/>
                    <w:left w:val="none" w:sz="0" w:space="0" w:color="auto"/>
                    <w:bottom w:val="none" w:sz="0" w:space="0" w:color="auto"/>
                    <w:right w:val="none" w:sz="0" w:space="0" w:color="auto"/>
                  </w:divBdr>
                  <w:divsChild>
                    <w:div w:id="1993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1957">
      <w:bodyDiv w:val="1"/>
      <w:marLeft w:val="0"/>
      <w:marRight w:val="0"/>
      <w:marTop w:val="0"/>
      <w:marBottom w:val="0"/>
      <w:divBdr>
        <w:top w:val="none" w:sz="0" w:space="0" w:color="auto"/>
        <w:left w:val="none" w:sz="0" w:space="0" w:color="auto"/>
        <w:bottom w:val="none" w:sz="0" w:space="0" w:color="auto"/>
        <w:right w:val="none" w:sz="0" w:space="0" w:color="auto"/>
      </w:divBdr>
    </w:div>
    <w:div w:id="1614898267">
      <w:bodyDiv w:val="1"/>
      <w:marLeft w:val="0"/>
      <w:marRight w:val="0"/>
      <w:marTop w:val="0"/>
      <w:marBottom w:val="0"/>
      <w:divBdr>
        <w:top w:val="none" w:sz="0" w:space="0" w:color="auto"/>
        <w:left w:val="none" w:sz="0" w:space="0" w:color="auto"/>
        <w:bottom w:val="none" w:sz="0" w:space="0" w:color="auto"/>
        <w:right w:val="none" w:sz="0" w:space="0" w:color="auto"/>
      </w:divBdr>
      <w:divsChild>
        <w:div w:id="434056011">
          <w:marLeft w:val="0"/>
          <w:marRight w:val="0"/>
          <w:marTop w:val="0"/>
          <w:marBottom w:val="0"/>
          <w:divBdr>
            <w:top w:val="none" w:sz="0" w:space="0" w:color="auto"/>
            <w:left w:val="none" w:sz="0" w:space="0" w:color="auto"/>
            <w:bottom w:val="none" w:sz="0" w:space="0" w:color="auto"/>
            <w:right w:val="none" w:sz="0" w:space="0" w:color="auto"/>
          </w:divBdr>
          <w:divsChild>
            <w:div w:id="2034072458">
              <w:marLeft w:val="0"/>
              <w:marRight w:val="0"/>
              <w:marTop w:val="0"/>
              <w:marBottom w:val="0"/>
              <w:divBdr>
                <w:top w:val="none" w:sz="0" w:space="0" w:color="auto"/>
                <w:left w:val="none" w:sz="0" w:space="0" w:color="auto"/>
                <w:bottom w:val="none" w:sz="0" w:space="0" w:color="auto"/>
                <w:right w:val="none" w:sz="0" w:space="0" w:color="auto"/>
              </w:divBdr>
              <w:divsChild>
                <w:div w:id="9347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microsoft.com/en-us/azure/sql-database/sql-database-aad-authentication" TargetMode="External"/><Relationship Id="rId1" Type="http://schemas.openxmlformats.org/officeDocument/2006/relationships/hyperlink" Target="https://docs.microsoft.com/en-us/azure/azure-resource-manager/resource-group-audi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riftboatdave.com/2016/10/13/azure-auditing-options-for-your-custom-reporting-needs/" TargetMode="External"/><Relationship Id="rId117" Type="http://schemas.microsoft.com/office/2011/relationships/people" Target="people.xml"/><Relationship Id="rId21" Type="http://schemas.openxmlformats.org/officeDocument/2006/relationships/hyperlink" Target="https://azure.microsoft.com/en-us/resources/videos/enterprise-integration-with-azure-logic-apps/" TargetMode="External"/><Relationship Id="rId42" Type="http://schemas.openxmlformats.org/officeDocument/2006/relationships/hyperlink" Target="https://docs.microsoft.com/en-us/azure/log-analytics/log-analytics-overview" TargetMode="External"/><Relationship Id="rId47" Type="http://schemas.openxmlformats.org/officeDocument/2006/relationships/hyperlink" Target="https://docs.microsoft.com/en-us/azure/monitoring-and-diagnostics/monitoring-overview-of-diagnostic-logs" TargetMode="External"/><Relationship Id="rId63" Type="http://schemas.openxmlformats.org/officeDocument/2006/relationships/hyperlink" Target="https://docs.microsoft.com/en-us/azure/virtual-machines/virtual-machines-windows-overview?toc=%2fazure%2fvirtual-machines%2fwindows%2ftoc.json" TargetMode="External"/><Relationship Id="rId68" Type="http://schemas.openxmlformats.org/officeDocument/2006/relationships/hyperlink" Target="https://azure.microsoft.com/en-us/documentation/articles/cloud-services-dotnet-diagnostics/" TargetMode="External"/><Relationship Id="rId84" Type="http://schemas.openxmlformats.org/officeDocument/2006/relationships/hyperlink" Target="https://msdn.microsoft.com/library/azure/mt743618.aspx" TargetMode="External"/><Relationship Id="rId89" Type="http://schemas.openxmlformats.org/officeDocument/2006/relationships/hyperlink" Target="https://msdn.microsoft.com/library/azure/mt743607.aspx" TargetMode="External"/><Relationship Id="rId112" Type="http://schemas.openxmlformats.org/officeDocument/2006/relationships/hyperlink" Target="https://docs.microsoft.com/en-us/azure/app-service-web/web-sites-enable-diagnostic-log" TargetMode="External"/><Relationship Id="rId16" Type="http://schemas.openxmlformats.org/officeDocument/2006/relationships/hyperlink" Target="https://docs.microsoft.com/en-in/azure/monitoring-and-diagnostics/monitoring-overview-activity-logs" TargetMode="External"/><Relationship Id="rId107" Type="http://schemas.openxmlformats.org/officeDocument/2006/relationships/hyperlink" Target="https://azure.microsoft.com/en-in/blog/analyze-azure-audit-logs-in-powerbi-more/" TargetMode="External"/><Relationship Id="rId11" Type="http://schemas.openxmlformats.org/officeDocument/2006/relationships/image" Target="media/image1.png"/><Relationship Id="rId32" Type="http://schemas.openxmlformats.org/officeDocument/2006/relationships/hyperlink" Target="https://docs.microsoft.com/en-in/azure/hdinsight/hdinsight-debug-jobs" TargetMode="External"/><Relationship Id="rId37" Type="http://schemas.openxmlformats.org/officeDocument/2006/relationships/hyperlink" Target="https://docs.microsoft.com/en-us/azure/storage/storage-monitor-storage-account" TargetMode="External"/><Relationship Id="rId53" Type="http://schemas.openxmlformats.org/officeDocument/2006/relationships/hyperlink" Target="https://docs.microsoft.com/en-us/azure/log-analytics/log-analytics-azure-networking-analytics" TargetMode="External"/><Relationship Id="rId58" Type="http://schemas.openxmlformats.org/officeDocument/2006/relationships/hyperlink" Target="https://docs.microsoft.com/en-in/azure/cloud-services/cloud-services-diagnostics-powershell" TargetMode="External"/><Relationship Id="rId74" Type="http://schemas.openxmlformats.org/officeDocument/2006/relationships/hyperlink" Target="https://azure.microsoft.com/en-in/services/mobile-engagement/" TargetMode="External"/><Relationship Id="rId79" Type="http://schemas.openxmlformats.org/officeDocument/2006/relationships/hyperlink" Target="https://docs.microsoft.com/en-us/azure/best-practices-monitoring" TargetMode="External"/><Relationship Id="rId102" Type="http://schemas.openxmlformats.org/officeDocument/2006/relationships/hyperlink" Target="https://docs.microsoft.com/en-in/azure/data-factory/data-factory-monitor-manage-pipelines" TargetMode="External"/><Relationship Id="rId5" Type="http://schemas.openxmlformats.org/officeDocument/2006/relationships/numbering" Target="numbering.xml"/><Relationship Id="rId90" Type="http://schemas.openxmlformats.org/officeDocument/2006/relationships/hyperlink" Target="https://docs.microsoft.com/en-us/azure/application-gateway/application-gateway-diagnostics" TargetMode="External"/><Relationship Id="rId95" Type="http://schemas.openxmlformats.org/officeDocument/2006/relationships/hyperlink" Target="https://azure.microsoft.com/en-us/documentation/articles/insights-debugging-with-events/" TargetMode="External"/><Relationship Id="rId22" Type="http://schemas.openxmlformats.org/officeDocument/2006/relationships/hyperlink" Target="https://docs.microsoft.com/en-in/azure/hdinsight/hdinsight-debug-jobs" TargetMode="External"/><Relationship Id="rId27" Type="http://schemas.openxmlformats.org/officeDocument/2006/relationships/hyperlink" Target="https://docs.microsoft.com/en-in/azure/monitoring-and-diagnostics/monitoring-overview-activity-logs" TargetMode="External"/><Relationship Id="rId43" Type="http://schemas.openxmlformats.org/officeDocument/2006/relationships/image" Target="media/image4.png"/><Relationship Id="rId48" Type="http://schemas.openxmlformats.org/officeDocument/2006/relationships/hyperlink" Target="https://docs.microsoft.com/en-us/azure/log-analytics/log-analytics-azure-networking-analytics" TargetMode="External"/><Relationship Id="rId64" Type="http://schemas.openxmlformats.org/officeDocument/2006/relationships/hyperlink" Target="https://docs.microsoft.com/en-us/azure/app-service/app-service-value-prop-what-is" TargetMode="External"/><Relationship Id="rId69" Type="http://schemas.openxmlformats.org/officeDocument/2006/relationships/image" Target="media/image7.png"/><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hyperlink" Target="https://docs.microsoft.com/en-us/azure/batch/batch-diagnostics" TargetMode="External"/><Relationship Id="rId85" Type="http://schemas.openxmlformats.org/officeDocument/2006/relationships/hyperlink" Target="https://msdn.microsoft.com/library/azure/mt743609.aspx" TargetMode="External"/><Relationship Id="rId12" Type="http://schemas.openxmlformats.org/officeDocument/2006/relationships/image" Target="media/image2.png"/><Relationship Id="rId17" Type="http://schemas.openxmlformats.org/officeDocument/2006/relationships/hyperlink" Target="https://docs.microsoft.com/en-in/azure/monitoring-and-diagnostics/monitoring-overview-activity-logs" TargetMode="External"/><Relationship Id="rId33" Type="http://schemas.openxmlformats.org/officeDocument/2006/relationships/hyperlink" Target="https://docs.microsoft.com/en-us/azure/event-hubs/event-hubs-what-is-event-hubs" TargetMode="External"/><Relationship Id="rId38" Type="http://schemas.openxmlformats.org/officeDocument/2006/relationships/hyperlink" Target="https://azure.microsoft.com/en-in/blog/diagnostic-logs-streaming-to-event-hubs/" TargetMode="External"/><Relationship Id="rId59" Type="http://schemas.openxmlformats.org/officeDocument/2006/relationships/hyperlink" Target="https://docs.microsoft.com/en-in/azure/app-service-web/web-sites-enable-diagnostic-log" TargetMode="External"/><Relationship Id="rId103" Type="http://schemas.openxmlformats.org/officeDocument/2006/relationships/image" Target="media/image10.png"/><Relationship Id="rId108" Type="http://schemas.openxmlformats.org/officeDocument/2006/relationships/hyperlink" Target="https://docs.microsoft.com/en-us/azure/data-lake-store/data-lake-store-diagnostic-logs" TargetMode="External"/><Relationship Id="rId54" Type="http://schemas.openxmlformats.org/officeDocument/2006/relationships/image" Target="media/image5.png"/><Relationship Id="rId70" Type="http://schemas.openxmlformats.org/officeDocument/2006/relationships/image" Target="media/image8.png"/><Relationship Id="rId75" Type="http://schemas.openxmlformats.org/officeDocument/2006/relationships/hyperlink" Target="https://docs.microsoft.com/en-us/azure/monitoring-and-diagnostics/monitoring-get-started" TargetMode="External"/><Relationship Id="rId91" Type="http://schemas.openxmlformats.org/officeDocument/2006/relationships/hyperlink" Target="https://azure.microsoft.com/en-in/documentation/articles/load-balancer-monitor-log/" TargetMode="External"/><Relationship Id="rId96" Type="http://schemas.openxmlformats.org/officeDocument/2006/relationships/hyperlink" Target="https://docs.microsoft.com/en-us/azure/load-balancer/load-balancer-overview"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ocs.microsoft.com/en-in/azure/application-insights/app-insights-search-diagnostic-logs" TargetMode="External"/><Relationship Id="rId28" Type="http://schemas.openxmlformats.org/officeDocument/2006/relationships/hyperlink" Target="https://docs.microsoft.com/en-in/azure/monitoring-and-diagnostics/monitoring-overview-of-diagnostic-logs" TargetMode="External"/><Relationship Id="rId49" Type="http://schemas.openxmlformats.org/officeDocument/2006/relationships/hyperlink" Target="https://docs.microsoft.com/en-us/rest/api/storageservices/fileservices/enabling-storage-logging-and-accessing-log-data" TargetMode="External"/><Relationship Id="rId114"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azure.microsoft.com/en-us/resources/videos/enterprise-integration-with-azure-logic-apps/" TargetMode="External"/><Relationship Id="rId44" Type="http://schemas.openxmlformats.org/officeDocument/2006/relationships/hyperlink" Target="https://docs.microsoft.com/en-us/azure/monitoring-and-diagnostics/monitoring-enable-diagnostic-logs-using-template" TargetMode="External"/><Relationship Id="rId52" Type="http://schemas.openxmlformats.org/officeDocument/2006/relationships/hyperlink" Target="https://docs.microsoft.com/en-us/rest/api/storageservices/fileservices/enabling-storage-logging-and-accessing-log-data" TargetMode="External"/><Relationship Id="rId60" Type="http://schemas.openxmlformats.org/officeDocument/2006/relationships/hyperlink" Target="https://docs.microsoft.com/en-in/azure/mobile-engagement/mobile-engagement-user-interface-monitor" TargetMode="External"/><Relationship Id="rId65" Type="http://schemas.openxmlformats.org/officeDocument/2006/relationships/image" Target="media/image6.png"/><Relationship Id="rId73" Type="http://schemas.openxmlformats.org/officeDocument/2006/relationships/hyperlink" Target="http://msdn.microsoft.com/library/windows/desktop/aa814385.aspx" TargetMode="External"/><Relationship Id="rId78" Type="http://schemas.openxmlformats.org/officeDocument/2006/relationships/hyperlink" Target="https://docs.microsoft.com/en-us/azure/batch/batch-technical-overview" TargetMode="External"/><Relationship Id="rId81" Type="http://schemas.openxmlformats.org/officeDocument/2006/relationships/hyperlink" Target="https://docs.microsoft.com/en-us/azure/batch/batch-diagnostics" TargetMode="External"/><Relationship Id="rId86" Type="http://schemas.openxmlformats.org/officeDocument/2006/relationships/hyperlink" Target="https://msdn.microsoft.com/library/azure/mt743608.aspx" TargetMode="External"/><Relationship Id="rId94" Type="http://schemas.openxmlformats.org/officeDocument/2006/relationships/hyperlink" Target="https://docs.microsoft.com/en-us/azure/monitoring-and-diagnostics/monitoring-overview-activity-logs" TargetMode="External"/><Relationship Id="rId99" Type="http://schemas.openxmlformats.org/officeDocument/2006/relationships/hyperlink" Target="https://azure.microsoft.com/en-in/documentation/articles/insights-debugging-with-events/" TargetMode="External"/><Relationship Id="rId101" Type="http://schemas.openxmlformats.org/officeDocument/2006/relationships/hyperlink" Target="https://docs.microsoft.com/en-us/azure/sql-data-warehouse/sql-data-warehouse-auditing-overview"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docs.microsoft.com/en-in/azure/monitoring-and-diagnostics/monitoring-overview-of-diagnostic-logs" TargetMode="External"/><Relationship Id="rId39" Type="http://schemas.openxmlformats.org/officeDocument/2006/relationships/hyperlink" Target="https://docs.microsoft.com/en-us/azure/monitoring-and-diagnostics/monitoring-overview-of-diagnostic-logs" TargetMode="External"/><Relationship Id="rId109" Type="http://schemas.openxmlformats.org/officeDocument/2006/relationships/hyperlink" Target="https://azure.microsoft.com/en-us/blog/alerting-and-monitoring-for-azure-backup/" TargetMode="External"/><Relationship Id="rId34" Type="http://schemas.openxmlformats.org/officeDocument/2006/relationships/hyperlink" Target="https://azure.microsoft.com/en-in/regions/" TargetMode="External"/><Relationship Id="rId50" Type="http://schemas.openxmlformats.org/officeDocument/2006/relationships/hyperlink" Target="https://blogs.msdn.microsoft.com/azuresecurity/2015/06/11/azure-active-directory-audit-logs/" TargetMode="External"/><Relationship Id="rId55" Type="http://schemas.openxmlformats.org/officeDocument/2006/relationships/hyperlink" Target="https://docs.microsoft.com/en-us/azure/active-directory/active-directory-reporting-audit-events" TargetMode="External"/><Relationship Id="rId76" Type="http://schemas.openxmlformats.org/officeDocument/2006/relationships/hyperlink" Target="https://azure.microsoft.com/services/documentdb/" TargetMode="External"/><Relationship Id="rId97" Type="http://schemas.openxmlformats.org/officeDocument/2006/relationships/hyperlink" Target="https://azure.microsoft.com/en-in/documentation/articles/insights-debugging-with-events/" TargetMode="External"/><Relationship Id="rId104" Type="http://schemas.openxmlformats.org/officeDocument/2006/relationships/hyperlink" Target="https://docs.microsoft.com/en-in/azure/hdinsight/hdinsight-debug-jobs" TargetMode="External"/><Relationship Id="rId7" Type="http://schemas.openxmlformats.org/officeDocument/2006/relationships/settings" Target="settings.xml"/><Relationship Id="rId71" Type="http://schemas.openxmlformats.org/officeDocument/2006/relationships/hyperlink" Target="http://msdn.microsoft.com/library/windows/desktop/aa814385.aspx" TargetMode="External"/><Relationship Id="rId92" Type="http://schemas.openxmlformats.org/officeDocument/2006/relationships/image" Target="media/image9.png"/><Relationship Id="rId2" Type="http://schemas.openxmlformats.org/officeDocument/2006/relationships/customXml" Target="../customXml/item2.xml"/><Relationship Id="rId29" Type="http://schemas.openxmlformats.org/officeDocument/2006/relationships/hyperlink" Target="https://docs.microsoft.com/en-in/azure/active-directory/active-directory-reporting-audit-events" TargetMode="External"/><Relationship Id="rId24" Type="http://schemas.openxmlformats.org/officeDocument/2006/relationships/hyperlink" Target="https://docs.microsoft.com/en-in/azure/monitoring-and-diagnostics/monitoring-overview-activity-logs" TargetMode="External"/><Relationship Id="rId40" Type="http://schemas.openxmlformats.org/officeDocument/2006/relationships/hyperlink" Target="https://azure.microsoft.com/en-us/documentation/articles/resource-group-audit/" TargetMode="External"/><Relationship Id="rId45" Type="http://schemas.openxmlformats.org/officeDocument/2006/relationships/hyperlink" Target="https://docs.microsoft.com/en-us/azure/monitoring-and-diagnostics/monitoring-overview-of-diagnostic-logs" TargetMode="External"/><Relationship Id="rId66" Type="http://schemas.openxmlformats.org/officeDocument/2006/relationships/hyperlink" Target="https://azure.microsoft.com/en-in/services/cloud-services/" TargetMode="External"/><Relationship Id="rId87" Type="http://schemas.openxmlformats.org/officeDocument/2006/relationships/hyperlink" Target="https://msdn.microsoft.com/library/azure/mt743616.aspx" TargetMode="External"/><Relationship Id="rId110" Type="http://schemas.openxmlformats.org/officeDocument/2006/relationships/hyperlink" Target="https://docs.microsoft.com/en-in/azure/log-analytics/log-analytics-data-sources-custom-logs" TargetMode="External"/><Relationship Id="rId115" Type="http://schemas.openxmlformats.org/officeDocument/2006/relationships/footer" Target="footer2.xml"/><Relationship Id="rId61" Type="http://schemas.openxmlformats.org/officeDocument/2006/relationships/hyperlink" Target="https://docs.microsoft.com/en-us/azure/app-service-logic/app-service-logic-scenario-error-and-exception-handling" TargetMode="External"/><Relationship Id="rId82" Type="http://schemas.openxmlformats.org/officeDocument/2006/relationships/hyperlink" Target="https://docs.microsoft.com/en-us/azure/batch/batch-diagnostics" TargetMode="External"/><Relationship Id="rId19" Type="http://schemas.openxmlformats.org/officeDocument/2006/relationships/hyperlink" Target="https://docs.microsoft.com/en-in/azure/active-directory/active-directory-reporting-audit-events" TargetMode="External"/><Relationship Id="rId14" Type="http://schemas.microsoft.com/office/2011/relationships/commentsExtended" Target="commentsExtended.xml"/><Relationship Id="rId30" Type="http://schemas.openxmlformats.org/officeDocument/2006/relationships/hyperlink" Target="https://docs.microsoft.com/en-us/azure/monitoring-and-diagnostics/monitoring-stream-activity-logs-event-hubs" TargetMode="External"/><Relationship Id="rId35" Type="http://schemas.openxmlformats.org/officeDocument/2006/relationships/hyperlink" Target="https://docs.microsoft.com/en-us/azure/operations-management-suite/operations-management-suite-overview" TargetMode="External"/><Relationship Id="rId56" Type="http://schemas.openxmlformats.org/officeDocument/2006/relationships/hyperlink" Target="https://portal.azure.com/" TargetMode="External"/><Relationship Id="rId77" Type="http://schemas.openxmlformats.org/officeDocument/2006/relationships/hyperlink" Target="https://docs.microsoft.com/en-us/azure/logic-apps/logic-apps-what-are-logic-apps" TargetMode="External"/><Relationship Id="rId100" Type="http://schemas.openxmlformats.org/officeDocument/2006/relationships/hyperlink" Target="https://azure.microsoft.com/en-us/documentation/articles/sql-database-auditing-get-started/" TargetMode="External"/><Relationship Id="rId105" Type="http://schemas.openxmlformats.org/officeDocument/2006/relationships/hyperlink" Target="https://docs.microsoft.com/en-in/azure/machine-learning/machine-learning-web-services-logging" TargetMode="External"/><Relationship Id="rId8" Type="http://schemas.openxmlformats.org/officeDocument/2006/relationships/webSettings" Target="webSettings.xml"/><Relationship Id="rId51" Type="http://schemas.openxmlformats.org/officeDocument/2006/relationships/hyperlink" Target="https://docs.microsoft.com/en-us/azure/monitoring-and-diagnostics/monitoring-overview-of-diagnostic-logs" TargetMode="External"/><Relationship Id="rId72" Type="http://schemas.openxmlformats.org/officeDocument/2006/relationships/hyperlink" Target="http://www.c-sharpcorner.com/article/discuss-diagnostics-logging-in-webapps-of-azure-app-service/" TargetMode="External"/><Relationship Id="rId93" Type="http://schemas.openxmlformats.org/officeDocument/2006/relationships/hyperlink" Target="https://docs.microsoft.com/en-us/azure/application-gateway/application-gateway-introduction" TargetMode="External"/><Relationship Id="rId98" Type="http://schemas.openxmlformats.org/officeDocument/2006/relationships/hyperlink" Target="https://azure.microsoft.com/en-in/documentation/articles/log-analytics-azure-networking-analytics/" TargetMode="External"/><Relationship Id="rId3" Type="http://schemas.openxmlformats.org/officeDocument/2006/relationships/customXml" Target="../customXml/item3.xml"/><Relationship Id="rId25" Type="http://schemas.openxmlformats.org/officeDocument/2006/relationships/hyperlink" Target="https://docs.microsoft.com/en-us/azure/monitoring-and-diagnostics/monitoring-overview-activity-logs" TargetMode="External"/><Relationship Id="rId46" Type="http://schemas.openxmlformats.org/officeDocument/2006/relationships/hyperlink" Target="https://docs.microsoft.com/en-in/azure/active-directory/active-directory-reporting-audit-events" TargetMode="External"/><Relationship Id="rId67" Type="http://schemas.openxmlformats.org/officeDocument/2006/relationships/hyperlink" Target="https://docs.microsoft.com/en-us/azure/virtual-machines/virtual-machines-windows-extensions-diagnostics-template" TargetMode="External"/><Relationship Id="rId116" Type="http://schemas.openxmlformats.org/officeDocument/2006/relationships/fontTable" Target="fontTable.xml"/><Relationship Id="rId20" Type="http://schemas.openxmlformats.org/officeDocument/2006/relationships/hyperlink" Target="https://docs.microsoft.com/en-us/azure/monitoring-and-diagnostics/monitoring-stream-activity-logs-event-hubs" TargetMode="External"/><Relationship Id="rId41" Type="http://schemas.openxmlformats.org/officeDocument/2006/relationships/hyperlink" Target="https://powerbi.microsoft.com/en-us/documentation/powerbi-azure-and-power-bi/" TargetMode="External"/><Relationship Id="rId62" Type="http://schemas.openxmlformats.org/officeDocument/2006/relationships/hyperlink" Target="https://docs.microsoft.com/en-us/azure/batch/batch-diagnostics" TargetMode="External"/><Relationship Id="rId83" Type="http://schemas.openxmlformats.org/officeDocument/2006/relationships/hyperlink" Target="https://msdn.microsoft.com/library/azure/mt743610.aspx" TargetMode="External"/><Relationship Id="rId88" Type="http://schemas.openxmlformats.org/officeDocument/2006/relationships/hyperlink" Target="https://msdn.microsoft.com/library/azure/mt743612.aspx" TargetMode="External"/><Relationship Id="rId111" Type="http://schemas.openxmlformats.org/officeDocument/2006/relationships/hyperlink" Target="https://docs.microsoft.com/en-us/azure/vs-azure-tools-diagnostics-for-cloud-services-and-virtual-machines" TargetMode="External"/><Relationship Id="rId15" Type="http://schemas.openxmlformats.org/officeDocument/2006/relationships/image" Target="media/image3.png"/><Relationship Id="rId36" Type="http://schemas.openxmlformats.org/officeDocument/2006/relationships/hyperlink" Target="https://docs.microsoft.com/en-us/azure/log-analytics/log-analytics-data-sources-windows-events" TargetMode="External"/><Relationship Id="rId57" Type="http://schemas.openxmlformats.org/officeDocument/2006/relationships/hyperlink" Target="https://docs.microsoft.com/en-us/azure/active-directory/active-directory-reporting-azure-portal" TargetMode="External"/><Relationship Id="rId106" Type="http://schemas.openxmlformats.org/officeDocument/2006/relationships/hyperlink" Target="https://docs.microsoft.com/en-in/azure/data-lake-analytics/data-lake-analytics-get-started-powershel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xx@microsoft.com" TargetMode="External"/><Relationship Id="rId1" Type="http://schemas.openxmlformats.org/officeDocument/2006/relationships/hyperlink" Target="http://trust.office36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2CF45774DF1D4E8A4A2F44AF16E8BF" ma:contentTypeVersion="0" ma:contentTypeDescription="Create a new document." ma:contentTypeScope="" ma:versionID="b6804527da2ad290c3dd9a4b2a4fb202">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80363-44E9-4E09-9A3C-976DF7282E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952894-0EAD-4B5E-8475-CD6B2346C0BF}">
  <ds:schemaRefs>
    <ds:schemaRef ds:uri="http://schemas.microsoft.com/sharepoint/v3/contenttype/forms"/>
  </ds:schemaRefs>
</ds:datastoreItem>
</file>

<file path=customXml/itemProps3.xml><?xml version="1.0" encoding="utf-8"?>
<ds:datastoreItem xmlns:ds="http://schemas.openxmlformats.org/officeDocument/2006/customXml" ds:itemID="{71FBAFDF-CA9B-41B5-9B7F-71600DEFE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37BB6B-3910-41FA-B3AF-B2E370FD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20</Pages>
  <Words>6588</Words>
  <Characters>37557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Logging and Auditing in microsoft Azure</vt:lpstr>
    </vt:vector>
  </TitlesOfParts>
  <Company/>
  <LinksUpToDate>false</LinksUpToDate>
  <CharactersWithSpaces>44057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and Auditing in microsoft Azure</dc:title>
  <dc:subject>Published: March 2017</dc:subject>
  <dc:creator>Prepared by: UnifyCloud LLC</dc:creator>
  <cp:keywords/>
  <dc:description/>
  <cp:lastModifiedBy>Ekta Sahu</cp:lastModifiedBy>
  <cp:revision>259</cp:revision>
  <dcterms:created xsi:type="dcterms:W3CDTF">2017-03-01T09:44:00Z</dcterms:created>
  <dcterms:modified xsi:type="dcterms:W3CDTF">2017-03-02T09:02:00Z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0x010100882CF45774DF1D4E8A4A2F44AF16E8BF</vt:lpwstr>
  </property>
  <property fmtid="{D5CDD505-2E9C-101B-9397-08002B2CF9AE}" pid="3" name="MSIP_Label_f42aa342-8706-4288-bd11-ebb85995028c_Enabled">
    <vt:lpwstr>True</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AssignedBy">
    <vt:lpwstr>tomsh@microsoft.com</vt:lpwstr>
  </property>
  <property fmtid="{D5CDD505-2E9C-101B-9397-08002B2CF9AE}" pid="6" name="MSIP_Label_f42aa342-8706-4288-bd11-ebb85995028c_DateCreated">
    <vt:lpwstr>2017-02-28T11:09:54.4547471-06:00</vt:lpwstr>
  </property>
  <property fmtid="{D5CDD505-2E9C-101B-9397-08002B2CF9AE}" pid="7" name="MSIP_Label_f42aa342-8706-4288-bd11-ebb85995028c_Name">
    <vt:lpwstr>General</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